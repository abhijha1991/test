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33D" w:rsidRDefault="00385B2E" w:rsidP="00385B2E">
      <w:pPr>
        <w:jc w:val="center"/>
        <w:rPr>
          <w:b/>
          <w:sz w:val="36"/>
          <w:szCs w:val="36"/>
        </w:rPr>
      </w:pPr>
      <w:r w:rsidRPr="00385B2E">
        <w:rPr>
          <w:b/>
          <w:sz w:val="36"/>
          <w:szCs w:val="36"/>
        </w:rPr>
        <w:t>Replacement Journey and Validations (Singapore &amp; India) – Debit and Credit Card</w:t>
      </w:r>
    </w:p>
    <w:p w:rsidR="00263F72" w:rsidRDefault="00263F72" w:rsidP="00385B2E">
      <w:pPr>
        <w:jc w:val="center"/>
        <w:rPr>
          <w:b/>
          <w:sz w:val="36"/>
          <w:szCs w:val="36"/>
        </w:rPr>
      </w:pPr>
      <w:r>
        <w:rPr>
          <w:b/>
          <w:sz w:val="36"/>
          <w:szCs w:val="36"/>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8"/>
        <w:gridCol w:w="990"/>
        <w:gridCol w:w="1260"/>
        <w:gridCol w:w="1170"/>
        <w:gridCol w:w="1260"/>
        <w:gridCol w:w="3240"/>
      </w:tblGrid>
      <w:tr w:rsidR="00D472CB" w:rsidTr="00D472CB">
        <w:tc>
          <w:tcPr>
            <w:tcW w:w="1008"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Version</w:t>
            </w:r>
          </w:p>
        </w:tc>
        <w:tc>
          <w:tcPr>
            <w:tcW w:w="990"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Date</w:t>
            </w:r>
          </w:p>
        </w:tc>
        <w:tc>
          <w:tcPr>
            <w:tcW w:w="1260"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Author</w:t>
            </w:r>
          </w:p>
        </w:tc>
        <w:tc>
          <w:tcPr>
            <w:tcW w:w="1170"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Reviewer</w:t>
            </w:r>
          </w:p>
        </w:tc>
        <w:tc>
          <w:tcPr>
            <w:tcW w:w="1260"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Approver</w:t>
            </w:r>
          </w:p>
        </w:tc>
        <w:tc>
          <w:tcPr>
            <w:tcW w:w="3240" w:type="dxa"/>
            <w:tcBorders>
              <w:top w:val="single" w:sz="4" w:space="0" w:color="auto"/>
              <w:left w:val="single" w:sz="4" w:space="0" w:color="auto"/>
              <w:bottom w:val="single" w:sz="4" w:space="0" w:color="auto"/>
              <w:right w:val="single" w:sz="4" w:space="0" w:color="auto"/>
            </w:tcBorders>
            <w:hideMark/>
          </w:tcPr>
          <w:p w:rsidR="00D472CB" w:rsidRDefault="00D472CB">
            <w:pPr>
              <w:pStyle w:val="Header"/>
              <w:rPr>
                <w:rFonts w:ascii="Tahoma" w:hAnsi="Tahoma"/>
                <w:b/>
                <w:lang w:val="en-AU"/>
              </w:rPr>
            </w:pPr>
            <w:r>
              <w:rPr>
                <w:rFonts w:ascii="Tahoma" w:hAnsi="Tahoma"/>
                <w:b/>
                <w:lang w:val="en-AU"/>
              </w:rPr>
              <w:t>Version Summary</w:t>
            </w:r>
          </w:p>
        </w:tc>
      </w:tr>
      <w:tr w:rsidR="00D472CB" w:rsidTr="00D472CB">
        <w:tc>
          <w:tcPr>
            <w:tcW w:w="1008" w:type="dxa"/>
            <w:tcBorders>
              <w:top w:val="single" w:sz="4" w:space="0" w:color="auto"/>
              <w:left w:val="single" w:sz="4" w:space="0" w:color="auto"/>
              <w:bottom w:val="single" w:sz="4" w:space="0" w:color="auto"/>
              <w:right w:val="single" w:sz="4" w:space="0" w:color="auto"/>
            </w:tcBorders>
            <w:vAlign w:val="center"/>
            <w:hideMark/>
          </w:tcPr>
          <w:p w:rsidR="00D472CB" w:rsidRDefault="00D472CB">
            <w:pPr>
              <w:pStyle w:val="norma"/>
              <w:framePr w:hSpace="0" w:wrap="auto" w:vAnchor="margin" w:hAnchor="text" w:yAlign="inline"/>
            </w:pPr>
            <w:r>
              <w:t>V 0.4</w:t>
            </w:r>
          </w:p>
        </w:tc>
        <w:tc>
          <w:tcPr>
            <w:tcW w:w="990" w:type="dxa"/>
            <w:tcBorders>
              <w:top w:val="single" w:sz="4" w:space="0" w:color="auto"/>
              <w:left w:val="single" w:sz="4" w:space="0" w:color="auto"/>
              <w:bottom w:val="single" w:sz="4" w:space="0" w:color="auto"/>
              <w:right w:val="single" w:sz="4" w:space="0" w:color="auto"/>
            </w:tcBorders>
            <w:vAlign w:val="center"/>
            <w:hideMark/>
          </w:tcPr>
          <w:p w:rsidR="00D472CB" w:rsidRDefault="00D472CB">
            <w:pPr>
              <w:pStyle w:val="norma"/>
              <w:framePr w:hSpace="0" w:wrap="auto" w:vAnchor="margin" w:hAnchor="text" w:yAlign="inline"/>
            </w:pPr>
            <w:r>
              <w:t>18/08/2017</w:t>
            </w:r>
          </w:p>
        </w:tc>
        <w:tc>
          <w:tcPr>
            <w:tcW w:w="1260" w:type="dxa"/>
            <w:tcBorders>
              <w:top w:val="single" w:sz="4" w:space="0" w:color="auto"/>
              <w:left w:val="single" w:sz="4" w:space="0" w:color="auto"/>
              <w:bottom w:val="single" w:sz="4" w:space="0" w:color="auto"/>
              <w:right w:val="single" w:sz="4" w:space="0" w:color="auto"/>
            </w:tcBorders>
            <w:vAlign w:val="center"/>
            <w:hideMark/>
          </w:tcPr>
          <w:p w:rsidR="00D472CB" w:rsidRDefault="00D472CB">
            <w:pPr>
              <w:pStyle w:val="norma"/>
              <w:framePr w:hSpace="0" w:wrap="auto" w:vAnchor="margin" w:hAnchor="text" w:yAlign="inline"/>
            </w:pPr>
            <w:r>
              <w:t>Gomathy Mahadevan</w:t>
            </w:r>
          </w:p>
        </w:tc>
        <w:tc>
          <w:tcPr>
            <w:tcW w:w="117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3240" w:type="dxa"/>
            <w:tcBorders>
              <w:top w:val="single" w:sz="4" w:space="0" w:color="auto"/>
              <w:left w:val="single" w:sz="4" w:space="0" w:color="auto"/>
              <w:bottom w:val="single" w:sz="4" w:space="0" w:color="auto"/>
              <w:right w:val="single" w:sz="4" w:space="0" w:color="auto"/>
            </w:tcBorders>
            <w:vAlign w:val="center"/>
          </w:tcPr>
          <w:p w:rsidR="00D472CB" w:rsidRDefault="00D472CB" w:rsidP="00D472CB">
            <w:pPr>
              <w:pStyle w:val="norma"/>
              <w:framePr w:hSpace="0" w:wrap="auto" w:vAnchor="margin" w:hAnchor="text" w:yAlign="inline"/>
              <w:numPr>
                <w:ilvl w:val="0"/>
                <w:numId w:val="13"/>
              </w:numPr>
            </w:pPr>
            <w:r>
              <w:t>Manual TP Exception Queue Removed</w:t>
            </w:r>
          </w:p>
          <w:p w:rsidR="00D472CB" w:rsidRDefault="00D472CB" w:rsidP="00D472CB">
            <w:pPr>
              <w:pStyle w:val="norma"/>
              <w:framePr w:hSpace="0" w:wrap="auto" w:vAnchor="margin" w:hAnchor="text" w:yAlign="inline"/>
              <w:numPr>
                <w:ilvl w:val="0"/>
                <w:numId w:val="13"/>
              </w:numPr>
            </w:pPr>
            <w:r>
              <w:t>Debit Card Replacement Mapping Provided</w:t>
            </w:r>
          </w:p>
          <w:p w:rsidR="00D472CB" w:rsidRDefault="00D472CB" w:rsidP="00D472CB">
            <w:pPr>
              <w:pStyle w:val="norma"/>
              <w:framePr w:hSpace="0" w:wrap="auto" w:vAnchor="margin" w:hAnchor="text" w:yAlign="inline"/>
              <w:numPr>
                <w:ilvl w:val="0"/>
                <w:numId w:val="13"/>
              </w:numPr>
            </w:pPr>
            <w:r>
              <w:t>Card Blocking and Replacement for HK, MY and AE except Debit Card Block &amp; Replace for HK</w:t>
            </w:r>
          </w:p>
          <w:p w:rsidR="00D472CB" w:rsidRDefault="00D472CB" w:rsidP="00D472CB">
            <w:pPr>
              <w:pStyle w:val="norma"/>
              <w:framePr w:hSpace="0" w:wrap="auto" w:vAnchor="margin" w:hAnchor="text" w:yAlign="inline"/>
              <w:numPr>
                <w:ilvl w:val="0"/>
                <w:numId w:val="13"/>
              </w:numPr>
            </w:pPr>
            <w:r>
              <w:t>Adding update on MEMO as per latest BRD</w:t>
            </w:r>
          </w:p>
          <w:p w:rsidR="00D472CB" w:rsidRDefault="00D472CB" w:rsidP="00D472CB">
            <w:pPr>
              <w:pStyle w:val="norma"/>
              <w:framePr w:hSpace="0" w:wrap="auto" w:vAnchor="margin" w:hAnchor="text" w:yAlign="inline"/>
              <w:numPr>
                <w:ilvl w:val="0"/>
                <w:numId w:val="13"/>
              </w:numPr>
            </w:pPr>
            <w:r>
              <w:t>Removing LEZ code as per latest BRD</w:t>
            </w:r>
          </w:p>
        </w:tc>
      </w:tr>
      <w:tr w:rsidR="00D472CB" w:rsidTr="00D472CB">
        <w:tc>
          <w:tcPr>
            <w:tcW w:w="1008" w:type="dxa"/>
            <w:tcBorders>
              <w:top w:val="single" w:sz="4" w:space="0" w:color="auto"/>
              <w:left w:val="single" w:sz="4" w:space="0" w:color="auto"/>
              <w:bottom w:val="single" w:sz="4" w:space="0" w:color="auto"/>
              <w:right w:val="single" w:sz="4" w:space="0" w:color="auto"/>
            </w:tcBorders>
            <w:vAlign w:val="center"/>
            <w:hideMark/>
          </w:tcPr>
          <w:p w:rsidR="00D472CB" w:rsidRDefault="005F6EF3">
            <w:pPr>
              <w:pStyle w:val="norma"/>
              <w:framePr w:hSpace="0" w:wrap="auto" w:vAnchor="margin" w:hAnchor="text" w:yAlign="inline"/>
            </w:pPr>
            <w:r>
              <w:t>V 0.5</w:t>
            </w:r>
          </w:p>
        </w:tc>
        <w:tc>
          <w:tcPr>
            <w:tcW w:w="990" w:type="dxa"/>
            <w:tcBorders>
              <w:top w:val="single" w:sz="4" w:space="0" w:color="auto"/>
              <w:left w:val="single" w:sz="4" w:space="0" w:color="auto"/>
              <w:bottom w:val="single" w:sz="4" w:space="0" w:color="auto"/>
              <w:right w:val="single" w:sz="4" w:space="0" w:color="auto"/>
            </w:tcBorders>
            <w:vAlign w:val="center"/>
            <w:hideMark/>
          </w:tcPr>
          <w:p w:rsidR="00D472CB" w:rsidRDefault="00D472CB">
            <w:pPr>
              <w:pStyle w:val="norma"/>
              <w:framePr w:hSpace="0" w:wrap="auto" w:vAnchor="margin" w:hAnchor="text" w:yAlign="inline"/>
            </w:pPr>
          </w:p>
          <w:p w:rsidR="00A66598" w:rsidRDefault="004F35AD">
            <w:pPr>
              <w:pStyle w:val="norma"/>
              <w:framePr w:hSpace="0" w:wrap="auto" w:vAnchor="margin" w:hAnchor="text" w:yAlign="inline"/>
            </w:pPr>
            <w:r>
              <w:t>27/08/2017</w:t>
            </w:r>
          </w:p>
          <w:p w:rsidR="00A66598" w:rsidRDefault="00A66598">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hideMark/>
          </w:tcPr>
          <w:p w:rsidR="00D472CB" w:rsidRDefault="004F35AD">
            <w:pPr>
              <w:pStyle w:val="norma"/>
              <w:framePr w:hSpace="0" w:wrap="auto" w:vAnchor="margin" w:hAnchor="text" w:yAlign="inline"/>
            </w:pPr>
            <w:r>
              <w:t>Gomathy Mahadevan</w:t>
            </w:r>
          </w:p>
        </w:tc>
        <w:tc>
          <w:tcPr>
            <w:tcW w:w="117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3240" w:type="dxa"/>
            <w:tcBorders>
              <w:top w:val="single" w:sz="4" w:space="0" w:color="auto"/>
              <w:left w:val="single" w:sz="4" w:space="0" w:color="auto"/>
              <w:bottom w:val="single" w:sz="4" w:space="0" w:color="auto"/>
              <w:right w:val="single" w:sz="4" w:space="0" w:color="auto"/>
            </w:tcBorders>
            <w:vAlign w:val="center"/>
            <w:hideMark/>
          </w:tcPr>
          <w:p w:rsidR="00D472CB" w:rsidRDefault="001A7BA3" w:rsidP="001A7BA3">
            <w:pPr>
              <w:pStyle w:val="norma"/>
              <w:framePr w:hSpace="0" w:wrap="auto" w:vAnchor="margin" w:hAnchor="text" w:yAlign="inline"/>
              <w:numPr>
                <w:ilvl w:val="0"/>
                <w:numId w:val="16"/>
              </w:numPr>
            </w:pPr>
            <w:r>
              <w:t>Token Flag handling added</w:t>
            </w:r>
          </w:p>
          <w:p w:rsidR="001A7BA3" w:rsidRDefault="001A7BA3" w:rsidP="001A7BA3">
            <w:pPr>
              <w:pStyle w:val="norma"/>
              <w:framePr w:hSpace="0" w:wrap="auto" w:vAnchor="margin" w:hAnchor="text" w:yAlign="inline"/>
              <w:numPr>
                <w:ilvl w:val="0"/>
                <w:numId w:val="16"/>
              </w:numPr>
            </w:pPr>
            <w:r>
              <w:t>Debit Card replacement fields edited</w:t>
            </w:r>
          </w:p>
          <w:p w:rsidR="001A7BA3" w:rsidRDefault="001A7BA3" w:rsidP="001A7BA3">
            <w:pPr>
              <w:pStyle w:val="norma"/>
              <w:framePr w:hSpace="0" w:wrap="auto" w:vAnchor="margin" w:hAnchor="text" w:yAlign="inline"/>
              <w:numPr>
                <w:ilvl w:val="0"/>
                <w:numId w:val="16"/>
              </w:numPr>
            </w:pPr>
            <w:r>
              <w:t>Open points revised</w:t>
            </w:r>
          </w:p>
          <w:p w:rsidR="001A7BA3" w:rsidRDefault="001A7BA3" w:rsidP="001A7BA3">
            <w:pPr>
              <w:pStyle w:val="norma"/>
              <w:framePr w:hSpace="0" w:wrap="auto" w:vAnchor="margin" w:hAnchor="text" w:yAlign="inline"/>
              <w:numPr>
                <w:ilvl w:val="0"/>
                <w:numId w:val="16"/>
              </w:numPr>
            </w:pPr>
            <w:r>
              <w:t>Combo card not part of Phase 1 release</w:t>
            </w:r>
          </w:p>
          <w:p w:rsidR="001A7BA3" w:rsidRDefault="001A7BA3" w:rsidP="001A7BA3">
            <w:pPr>
              <w:pStyle w:val="norma"/>
              <w:framePr w:hSpace="0" w:wrap="auto" w:vAnchor="margin" w:hAnchor="text" w:yAlign="inline"/>
              <w:numPr>
                <w:ilvl w:val="0"/>
                <w:numId w:val="16"/>
              </w:numPr>
            </w:pPr>
            <w:r>
              <w:t>Replacement Interface fields corrected</w:t>
            </w:r>
          </w:p>
          <w:p w:rsidR="001A7BA3" w:rsidRDefault="001A7BA3" w:rsidP="001A7BA3">
            <w:pPr>
              <w:pStyle w:val="norma"/>
              <w:framePr w:hSpace="0" w:wrap="auto" w:vAnchor="margin" w:hAnchor="text" w:yAlign="inline"/>
              <w:numPr>
                <w:ilvl w:val="0"/>
                <w:numId w:val="16"/>
              </w:numPr>
            </w:pPr>
            <w:r>
              <w:t>Billing Cycle Validation not applicable for Same Card Replacement</w:t>
            </w:r>
          </w:p>
          <w:p w:rsidR="001A7BA3" w:rsidRDefault="001A7BA3" w:rsidP="001A7BA3">
            <w:pPr>
              <w:pStyle w:val="norma"/>
              <w:framePr w:hSpace="0" w:wrap="auto" w:vAnchor="margin" w:hAnchor="text" w:yAlign="inline"/>
              <w:numPr>
                <w:ilvl w:val="0"/>
                <w:numId w:val="16"/>
              </w:numPr>
            </w:pPr>
            <w:r>
              <w:t>Generate letter not applicable for India</w:t>
            </w:r>
          </w:p>
          <w:p w:rsidR="001A7BA3" w:rsidRDefault="001A7BA3" w:rsidP="001A7BA3">
            <w:pPr>
              <w:pStyle w:val="norma"/>
              <w:framePr w:hSpace="0" w:wrap="auto" w:vAnchor="margin" w:hAnchor="text" w:yAlign="inline"/>
              <w:numPr>
                <w:ilvl w:val="0"/>
                <w:numId w:val="16"/>
              </w:numPr>
            </w:pPr>
            <w:r>
              <w:t>Card Type – Enquiry field added</w:t>
            </w:r>
          </w:p>
          <w:p w:rsidR="00424C3A" w:rsidRDefault="00424C3A" w:rsidP="001A7BA3">
            <w:pPr>
              <w:pStyle w:val="norma"/>
              <w:framePr w:hSpace="0" w:wrap="auto" w:vAnchor="margin" w:hAnchor="text" w:yAlign="inline"/>
              <w:numPr>
                <w:ilvl w:val="0"/>
                <w:numId w:val="16"/>
              </w:numPr>
            </w:pPr>
            <w:r>
              <w:t xml:space="preserve">Credit Card and Debit Card Block fields added for HK MY and AE </w:t>
            </w:r>
          </w:p>
        </w:tc>
      </w:tr>
      <w:tr w:rsidR="00D472CB" w:rsidTr="00D472CB">
        <w:trPr>
          <w:trHeight w:val="242"/>
        </w:trPr>
        <w:tc>
          <w:tcPr>
            <w:tcW w:w="1008" w:type="dxa"/>
            <w:tcBorders>
              <w:top w:val="single" w:sz="4" w:space="0" w:color="auto"/>
              <w:left w:val="single" w:sz="4" w:space="0" w:color="auto"/>
              <w:bottom w:val="single" w:sz="4" w:space="0" w:color="auto"/>
              <w:right w:val="single" w:sz="4" w:space="0" w:color="auto"/>
            </w:tcBorders>
            <w:vAlign w:val="center"/>
            <w:hideMark/>
          </w:tcPr>
          <w:p w:rsidR="00D472CB" w:rsidRDefault="007075B7">
            <w:pPr>
              <w:pStyle w:val="norma"/>
              <w:framePr w:hSpace="0" w:wrap="auto" w:vAnchor="margin" w:hAnchor="text" w:yAlign="inline"/>
            </w:pPr>
            <w:r>
              <w:t>V 0.6</w:t>
            </w:r>
          </w:p>
        </w:tc>
        <w:tc>
          <w:tcPr>
            <w:tcW w:w="990" w:type="dxa"/>
            <w:tcBorders>
              <w:top w:val="single" w:sz="4" w:space="0" w:color="auto"/>
              <w:left w:val="single" w:sz="4" w:space="0" w:color="auto"/>
              <w:bottom w:val="single" w:sz="4" w:space="0" w:color="auto"/>
              <w:right w:val="single" w:sz="4" w:space="0" w:color="auto"/>
            </w:tcBorders>
            <w:vAlign w:val="center"/>
            <w:hideMark/>
          </w:tcPr>
          <w:p w:rsidR="00D472CB" w:rsidRDefault="007075B7">
            <w:pPr>
              <w:pStyle w:val="norma"/>
              <w:framePr w:hSpace="0" w:wrap="auto" w:vAnchor="margin" w:hAnchor="text" w:yAlign="inline"/>
            </w:pPr>
            <w:r>
              <w:t>06/09/2017</w:t>
            </w:r>
          </w:p>
        </w:tc>
        <w:tc>
          <w:tcPr>
            <w:tcW w:w="1260" w:type="dxa"/>
            <w:tcBorders>
              <w:top w:val="single" w:sz="4" w:space="0" w:color="auto"/>
              <w:left w:val="single" w:sz="4" w:space="0" w:color="auto"/>
              <w:bottom w:val="single" w:sz="4" w:space="0" w:color="auto"/>
              <w:right w:val="single" w:sz="4" w:space="0" w:color="auto"/>
            </w:tcBorders>
            <w:vAlign w:val="center"/>
            <w:hideMark/>
          </w:tcPr>
          <w:p w:rsidR="00D472CB" w:rsidRDefault="007075B7">
            <w:pPr>
              <w:pStyle w:val="norma"/>
              <w:framePr w:hSpace="0" w:wrap="auto" w:vAnchor="margin" w:hAnchor="text" w:yAlign="inline"/>
            </w:pPr>
            <w:r>
              <w:t>Gomathy Mahadevan</w:t>
            </w:r>
          </w:p>
        </w:tc>
        <w:tc>
          <w:tcPr>
            <w:tcW w:w="117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3240" w:type="dxa"/>
            <w:tcBorders>
              <w:top w:val="single" w:sz="4" w:space="0" w:color="auto"/>
              <w:left w:val="single" w:sz="4" w:space="0" w:color="auto"/>
              <w:bottom w:val="single" w:sz="4" w:space="0" w:color="auto"/>
              <w:right w:val="single" w:sz="4" w:space="0" w:color="auto"/>
            </w:tcBorders>
            <w:vAlign w:val="center"/>
            <w:hideMark/>
          </w:tcPr>
          <w:p w:rsidR="00D472CB" w:rsidRDefault="007075B7" w:rsidP="007075B7">
            <w:pPr>
              <w:pStyle w:val="norma"/>
              <w:framePr w:hSpace="0" w:wrap="auto" w:vAnchor="margin" w:hAnchor="text" w:yAlign="inline"/>
              <w:numPr>
                <w:ilvl w:val="0"/>
                <w:numId w:val="17"/>
              </w:numPr>
            </w:pPr>
            <w:r>
              <w:t>Review Comments from Leena incorporated</w:t>
            </w:r>
          </w:p>
          <w:p w:rsidR="007075B7" w:rsidRDefault="007075B7" w:rsidP="007075B7">
            <w:pPr>
              <w:pStyle w:val="norma"/>
              <w:framePr w:hSpace="0" w:wrap="auto" w:vAnchor="margin" w:hAnchor="text" w:yAlign="inline"/>
              <w:numPr>
                <w:ilvl w:val="0"/>
                <w:numId w:val="17"/>
              </w:numPr>
            </w:pPr>
            <w:r>
              <w:t>Ass</w:t>
            </w:r>
            <w:r w:rsidR="002C4E2B">
              <w:t xml:space="preserve">umption added on Linked account - </w:t>
            </w:r>
            <w:r>
              <w:t xml:space="preserve"> There is only one linked account for one Debit card for all Markets</w:t>
            </w:r>
          </w:p>
          <w:p w:rsidR="00846918" w:rsidRDefault="00846918" w:rsidP="007075B7">
            <w:pPr>
              <w:pStyle w:val="norma"/>
              <w:framePr w:hSpace="0" w:wrap="auto" w:vAnchor="margin" w:hAnchor="text" w:yAlign="inline"/>
              <w:numPr>
                <w:ilvl w:val="0"/>
                <w:numId w:val="17"/>
              </w:numPr>
            </w:pPr>
            <w:r>
              <w:t>Card Status Validation Revised as per Leena confirmation</w:t>
            </w:r>
          </w:p>
          <w:p w:rsidR="00846918" w:rsidRDefault="00846918" w:rsidP="007075B7">
            <w:pPr>
              <w:pStyle w:val="norma"/>
              <w:framePr w:hSpace="0" w:wrap="auto" w:vAnchor="margin" w:hAnchor="text" w:yAlign="inline"/>
              <w:numPr>
                <w:ilvl w:val="0"/>
                <w:numId w:val="17"/>
              </w:numPr>
            </w:pPr>
            <w:r>
              <w:t>Expiry Date extension eligibility check is not applicable for SG</w:t>
            </w:r>
          </w:p>
        </w:tc>
      </w:tr>
      <w:tr w:rsidR="00D472CB" w:rsidTr="00D472CB">
        <w:tc>
          <w:tcPr>
            <w:tcW w:w="1008" w:type="dxa"/>
            <w:tcBorders>
              <w:top w:val="single" w:sz="4" w:space="0" w:color="auto"/>
              <w:left w:val="single" w:sz="4" w:space="0" w:color="auto"/>
              <w:bottom w:val="single" w:sz="4" w:space="0" w:color="auto"/>
              <w:right w:val="single" w:sz="4" w:space="0" w:color="auto"/>
            </w:tcBorders>
            <w:vAlign w:val="center"/>
            <w:hideMark/>
          </w:tcPr>
          <w:p w:rsidR="00D472CB" w:rsidRDefault="00DF0666">
            <w:pPr>
              <w:pStyle w:val="norma"/>
              <w:framePr w:hSpace="0" w:wrap="auto" w:vAnchor="margin" w:hAnchor="text" w:yAlign="inline"/>
            </w:pPr>
            <w:r>
              <w:t>V 0.7</w:t>
            </w:r>
          </w:p>
        </w:tc>
        <w:tc>
          <w:tcPr>
            <w:tcW w:w="990" w:type="dxa"/>
            <w:tcBorders>
              <w:top w:val="single" w:sz="4" w:space="0" w:color="auto"/>
              <w:left w:val="single" w:sz="4" w:space="0" w:color="auto"/>
              <w:bottom w:val="single" w:sz="4" w:space="0" w:color="auto"/>
              <w:right w:val="single" w:sz="4" w:space="0" w:color="auto"/>
            </w:tcBorders>
            <w:vAlign w:val="center"/>
            <w:hideMark/>
          </w:tcPr>
          <w:p w:rsidR="00D472CB" w:rsidRDefault="00DF0666">
            <w:pPr>
              <w:pStyle w:val="norma"/>
              <w:framePr w:hSpace="0" w:wrap="auto" w:vAnchor="margin" w:hAnchor="text" w:yAlign="inline"/>
            </w:pPr>
            <w:r>
              <w:t>14/09/2017</w:t>
            </w:r>
          </w:p>
        </w:tc>
        <w:tc>
          <w:tcPr>
            <w:tcW w:w="1260" w:type="dxa"/>
            <w:tcBorders>
              <w:top w:val="single" w:sz="4" w:space="0" w:color="auto"/>
              <w:left w:val="single" w:sz="4" w:space="0" w:color="auto"/>
              <w:bottom w:val="single" w:sz="4" w:space="0" w:color="auto"/>
              <w:right w:val="single" w:sz="4" w:space="0" w:color="auto"/>
            </w:tcBorders>
            <w:vAlign w:val="center"/>
            <w:hideMark/>
          </w:tcPr>
          <w:p w:rsidR="00D472CB" w:rsidRDefault="00DF0666">
            <w:pPr>
              <w:pStyle w:val="norma"/>
              <w:framePr w:hSpace="0" w:wrap="auto" w:vAnchor="margin" w:hAnchor="text" w:yAlign="inline"/>
            </w:pPr>
            <w:r>
              <w:t>Gomathy Mahadevan</w:t>
            </w:r>
          </w:p>
        </w:tc>
        <w:tc>
          <w:tcPr>
            <w:tcW w:w="117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tcPr>
          <w:p w:rsidR="00D472CB" w:rsidRDefault="00D472CB">
            <w:pPr>
              <w:pStyle w:val="norma"/>
              <w:framePr w:hSpace="0" w:wrap="auto" w:vAnchor="margin" w:hAnchor="text" w:yAlign="inline"/>
            </w:pPr>
          </w:p>
        </w:tc>
        <w:tc>
          <w:tcPr>
            <w:tcW w:w="3240" w:type="dxa"/>
            <w:tcBorders>
              <w:top w:val="single" w:sz="4" w:space="0" w:color="auto"/>
              <w:left w:val="single" w:sz="4" w:space="0" w:color="auto"/>
              <w:bottom w:val="single" w:sz="4" w:space="0" w:color="auto"/>
              <w:right w:val="single" w:sz="4" w:space="0" w:color="auto"/>
            </w:tcBorders>
            <w:vAlign w:val="center"/>
            <w:hideMark/>
          </w:tcPr>
          <w:p w:rsidR="00D472CB" w:rsidRDefault="00DF0666" w:rsidP="00DF0666">
            <w:pPr>
              <w:pStyle w:val="norma"/>
              <w:framePr w:hSpace="0" w:wrap="auto" w:vAnchor="margin" w:hAnchor="text" w:yAlign="inline"/>
              <w:numPr>
                <w:ilvl w:val="0"/>
                <w:numId w:val="18"/>
              </w:numPr>
            </w:pPr>
            <w:r>
              <w:t xml:space="preserve">Updates from Leena </w:t>
            </w:r>
            <w:r w:rsidR="00E1490B">
              <w:t>regarding Temporary</w:t>
            </w:r>
            <w:r>
              <w:t xml:space="preserve"> Block and ACTN code has </w:t>
            </w:r>
            <w:r>
              <w:lastRenderedPageBreak/>
              <w:t>been updated</w:t>
            </w:r>
          </w:p>
          <w:p w:rsidR="00DF0666" w:rsidRDefault="00DF0666" w:rsidP="00DF0666">
            <w:pPr>
              <w:pStyle w:val="norma"/>
              <w:framePr w:hSpace="0" w:wrap="auto" w:vAnchor="margin" w:hAnchor="text" w:yAlign="inline"/>
              <w:numPr>
                <w:ilvl w:val="0"/>
                <w:numId w:val="18"/>
              </w:numPr>
            </w:pPr>
            <w:r>
              <w:t>Open issues updated</w:t>
            </w:r>
          </w:p>
        </w:tc>
      </w:tr>
      <w:tr w:rsidR="002E6FB1" w:rsidTr="00D472CB">
        <w:tc>
          <w:tcPr>
            <w:tcW w:w="1008" w:type="dxa"/>
            <w:tcBorders>
              <w:top w:val="single" w:sz="4" w:space="0" w:color="auto"/>
              <w:left w:val="single" w:sz="4" w:space="0" w:color="auto"/>
              <w:bottom w:val="single" w:sz="4" w:space="0" w:color="auto"/>
              <w:right w:val="single" w:sz="4" w:space="0" w:color="auto"/>
            </w:tcBorders>
            <w:vAlign w:val="center"/>
            <w:hideMark/>
          </w:tcPr>
          <w:p w:rsidR="002E6FB1" w:rsidRDefault="002E6FB1">
            <w:pPr>
              <w:pStyle w:val="norma"/>
              <w:framePr w:hSpace="0" w:wrap="auto" w:vAnchor="margin" w:hAnchor="text" w:yAlign="inline"/>
            </w:pPr>
            <w:r>
              <w:lastRenderedPageBreak/>
              <w:t>V 0.8</w:t>
            </w:r>
          </w:p>
        </w:tc>
        <w:tc>
          <w:tcPr>
            <w:tcW w:w="990" w:type="dxa"/>
            <w:tcBorders>
              <w:top w:val="single" w:sz="4" w:space="0" w:color="auto"/>
              <w:left w:val="single" w:sz="4" w:space="0" w:color="auto"/>
              <w:bottom w:val="single" w:sz="4" w:space="0" w:color="auto"/>
              <w:right w:val="single" w:sz="4" w:space="0" w:color="auto"/>
            </w:tcBorders>
            <w:vAlign w:val="center"/>
            <w:hideMark/>
          </w:tcPr>
          <w:p w:rsidR="002E6FB1" w:rsidRDefault="002E6FB1">
            <w:pPr>
              <w:pStyle w:val="norma"/>
              <w:framePr w:hSpace="0" w:wrap="auto" w:vAnchor="margin" w:hAnchor="text" w:yAlign="inline"/>
            </w:pPr>
            <w:r>
              <w:t>15/09/2017</w:t>
            </w:r>
          </w:p>
        </w:tc>
        <w:tc>
          <w:tcPr>
            <w:tcW w:w="1260" w:type="dxa"/>
            <w:tcBorders>
              <w:top w:val="single" w:sz="4" w:space="0" w:color="auto"/>
              <w:left w:val="single" w:sz="4" w:space="0" w:color="auto"/>
              <w:bottom w:val="single" w:sz="4" w:space="0" w:color="auto"/>
              <w:right w:val="single" w:sz="4" w:space="0" w:color="auto"/>
            </w:tcBorders>
            <w:vAlign w:val="center"/>
            <w:hideMark/>
          </w:tcPr>
          <w:p w:rsidR="002E6FB1" w:rsidRDefault="002E6FB1">
            <w:pPr>
              <w:pStyle w:val="norma"/>
              <w:framePr w:hSpace="0" w:wrap="auto" w:vAnchor="margin" w:hAnchor="text" w:yAlign="inline"/>
            </w:pPr>
            <w:r>
              <w:t>Gomathy Mahadevan</w:t>
            </w:r>
          </w:p>
        </w:tc>
        <w:tc>
          <w:tcPr>
            <w:tcW w:w="1170" w:type="dxa"/>
            <w:tcBorders>
              <w:top w:val="single" w:sz="4" w:space="0" w:color="auto"/>
              <w:left w:val="single" w:sz="4" w:space="0" w:color="auto"/>
              <w:bottom w:val="single" w:sz="4" w:space="0" w:color="auto"/>
              <w:right w:val="single" w:sz="4" w:space="0" w:color="auto"/>
            </w:tcBorders>
            <w:vAlign w:val="center"/>
          </w:tcPr>
          <w:p w:rsidR="002E6FB1" w:rsidRDefault="002E6FB1">
            <w:pPr>
              <w:pStyle w:val="norma"/>
              <w:framePr w:hSpace="0" w:wrap="auto" w:vAnchor="margin" w:hAnchor="text" w:yAlign="inline"/>
            </w:pPr>
          </w:p>
        </w:tc>
        <w:tc>
          <w:tcPr>
            <w:tcW w:w="1260" w:type="dxa"/>
            <w:tcBorders>
              <w:top w:val="single" w:sz="4" w:space="0" w:color="auto"/>
              <w:left w:val="single" w:sz="4" w:space="0" w:color="auto"/>
              <w:bottom w:val="single" w:sz="4" w:space="0" w:color="auto"/>
              <w:right w:val="single" w:sz="4" w:space="0" w:color="auto"/>
            </w:tcBorders>
            <w:vAlign w:val="center"/>
          </w:tcPr>
          <w:p w:rsidR="002E6FB1" w:rsidRDefault="002E6FB1">
            <w:pPr>
              <w:pStyle w:val="norma"/>
              <w:framePr w:hSpace="0" w:wrap="auto" w:vAnchor="margin" w:hAnchor="text" w:yAlign="inline"/>
            </w:pPr>
          </w:p>
        </w:tc>
        <w:tc>
          <w:tcPr>
            <w:tcW w:w="3240" w:type="dxa"/>
            <w:tcBorders>
              <w:top w:val="single" w:sz="4" w:space="0" w:color="auto"/>
              <w:left w:val="single" w:sz="4" w:space="0" w:color="auto"/>
              <w:bottom w:val="single" w:sz="4" w:space="0" w:color="auto"/>
              <w:right w:val="single" w:sz="4" w:space="0" w:color="auto"/>
            </w:tcBorders>
            <w:vAlign w:val="center"/>
            <w:hideMark/>
          </w:tcPr>
          <w:p w:rsidR="002E6FB1" w:rsidRDefault="002E6FB1" w:rsidP="00DF0666">
            <w:pPr>
              <w:pStyle w:val="norma"/>
              <w:framePr w:hSpace="0" w:wrap="auto" w:vAnchor="margin" w:hAnchor="text" w:yAlign="inline"/>
              <w:numPr>
                <w:ilvl w:val="0"/>
                <w:numId w:val="18"/>
              </w:numPr>
            </w:pPr>
            <w:r>
              <w:t>Logic on Card Expiry Date validation updated</w:t>
            </w:r>
          </w:p>
          <w:p w:rsidR="002E6FB1" w:rsidRDefault="002E6FB1" w:rsidP="00DF0666">
            <w:pPr>
              <w:pStyle w:val="norma"/>
              <w:framePr w:hSpace="0" w:wrap="auto" w:vAnchor="margin" w:hAnchor="text" w:yAlign="inline"/>
              <w:numPr>
                <w:ilvl w:val="0"/>
                <w:numId w:val="18"/>
              </w:numPr>
            </w:pPr>
            <w:r>
              <w:t>Review comments from Leena</w:t>
            </w:r>
          </w:p>
          <w:p w:rsidR="002E6FB1" w:rsidRDefault="002E6FB1" w:rsidP="00DF0666">
            <w:pPr>
              <w:pStyle w:val="norma"/>
              <w:framePr w:hSpace="0" w:wrap="auto" w:vAnchor="margin" w:hAnchor="text" w:yAlign="inline"/>
              <w:numPr>
                <w:ilvl w:val="0"/>
                <w:numId w:val="18"/>
              </w:numPr>
            </w:pPr>
            <w:r>
              <w:t>Notification logic has been updated</w:t>
            </w:r>
          </w:p>
        </w:tc>
      </w:tr>
      <w:tr w:rsidR="00F5522C" w:rsidTr="00D472CB">
        <w:trPr>
          <w:ins w:id="0" w:author="1158434" w:date="2017-10-09T17:01:00Z"/>
        </w:trPr>
        <w:tc>
          <w:tcPr>
            <w:tcW w:w="1008" w:type="dxa"/>
            <w:tcBorders>
              <w:top w:val="single" w:sz="4" w:space="0" w:color="auto"/>
              <w:left w:val="single" w:sz="4" w:space="0" w:color="auto"/>
              <w:bottom w:val="single" w:sz="4" w:space="0" w:color="auto"/>
              <w:right w:val="single" w:sz="4" w:space="0" w:color="auto"/>
            </w:tcBorders>
            <w:vAlign w:val="center"/>
            <w:hideMark/>
          </w:tcPr>
          <w:p w:rsidR="00F5522C" w:rsidRDefault="00F5522C">
            <w:pPr>
              <w:pStyle w:val="norma"/>
              <w:framePr w:hSpace="0" w:wrap="auto" w:vAnchor="margin" w:hAnchor="text" w:yAlign="inline"/>
              <w:rPr>
                <w:ins w:id="1" w:author="1158434" w:date="2017-10-09T17:01:00Z"/>
              </w:rPr>
            </w:pPr>
            <w:ins w:id="2" w:author="1158434" w:date="2017-10-09T17:01:00Z">
              <w:r>
                <w:t>V 0.9</w:t>
              </w:r>
            </w:ins>
          </w:p>
        </w:tc>
        <w:tc>
          <w:tcPr>
            <w:tcW w:w="990" w:type="dxa"/>
            <w:tcBorders>
              <w:top w:val="single" w:sz="4" w:space="0" w:color="auto"/>
              <w:left w:val="single" w:sz="4" w:space="0" w:color="auto"/>
              <w:bottom w:val="single" w:sz="4" w:space="0" w:color="auto"/>
              <w:right w:val="single" w:sz="4" w:space="0" w:color="auto"/>
            </w:tcBorders>
            <w:vAlign w:val="center"/>
            <w:hideMark/>
          </w:tcPr>
          <w:p w:rsidR="00F5522C" w:rsidRDefault="00F5522C">
            <w:pPr>
              <w:pStyle w:val="norma"/>
              <w:framePr w:hSpace="0" w:wrap="auto" w:vAnchor="margin" w:hAnchor="text" w:yAlign="inline"/>
              <w:rPr>
                <w:ins w:id="3" w:author="1158434" w:date="2017-10-09T17:01:00Z"/>
              </w:rPr>
            </w:pPr>
            <w:ins w:id="4" w:author="1158434" w:date="2017-10-09T17:01:00Z">
              <w:r>
                <w:t>09/10/2017</w:t>
              </w:r>
            </w:ins>
          </w:p>
        </w:tc>
        <w:tc>
          <w:tcPr>
            <w:tcW w:w="1260" w:type="dxa"/>
            <w:tcBorders>
              <w:top w:val="single" w:sz="4" w:space="0" w:color="auto"/>
              <w:left w:val="single" w:sz="4" w:space="0" w:color="auto"/>
              <w:bottom w:val="single" w:sz="4" w:space="0" w:color="auto"/>
              <w:right w:val="single" w:sz="4" w:space="0" w:color="auto"/>
            </w:tcBorders>
            <w:vAlign w:val="center"/>
            <w:hideMark/>
          </w:tcPr>
          <w:p w:rsidR="00F5522C" w:rsidRDefault="00F5522C">
            <w:pPr>
              <w:pStyle w:val="norma"/>
              <w:framePr w:hSpace="0" w:wrap="auto" w:vAnchor="margin" w:hAnchor="text" w:yAlign="inline"/>
              <w:rPr>
                <w:ins w:id="5" w:author="1158434" w:date="2017-10-09T17:01:00Z"/>
              </w:rPr>
            </w:pPr>
            <w:ins w:id="6" w:author="1158434" w:date="2017-10-09T17:01:00Z">
              <w:r>
                <w:t>Gomathy Mahadevan</w:t>
              </w:r>
            </w:ins>
          </w:p>
        </w:tc>
        <w:tc>
          <w:tcPr>
            <w:tcW w:w="1170" w:type="dxa"/>
            <w:tcBorders>
              <w:top w:val="single" w:sz="4" w:space="0" w:color="auto"/>
              <w:left w:val="single" w:sz="4" w:space="0" w:color="auto"/>
              <w:bottom w:val="single" w:sz="4" w:space="0" w:color="auto"/>
              <w:right w:val="single" w:sz="4" w:space="0" w:color="auto"/>
            </w:tcBorders>
            <w:vAlign w:val="center"/>
          </w:tcPr>
          <w:p w:rsidR="00F5522C" w:rsidRDefault="00F5522C">
            <w:pPr>
              <w:pStyle w:val="norma"/>
              <w:framePr w:hSpace="0" w:wrap="auto" w:vAnchor="margin" w:hAnchor="text" w:yAlign="inline"/>
              <w:rPr>
                <w:ins w:id="7" w:author="1158434" w:date="2017-10-09T17:01:00Z"/>
              </w:rPr>
            </w:pPr>
          </w:p>
        </w:tc>
        <w:tc>
          <w:tcPr>
            <w:tcW w:w="1260" w:type="dxa"/>
            <w:tcBorders>
              <w:top w:val="single" w:sz="4" w:space="0" w:color="auto"/>
              <w:left w:val="single" w:sz="4" w:space="0" w:color="auto"/>
              <w:bottom w:val="single" w:sz="4" w:space="0" w:color="auto"/>
              <w:right w:val="single" w:sz="4" w:space="0" w:color="auto"/>
            </w:tcBorders>
            <w:vAlign w:val="center"/>
          </w:tcPr>
          <w:p w:rsidR="00F5522C" w:rsidRDefault="00F5522C">
            <w:pPr>
              <w:pStyle w:val="norma"/>
              <w:framePr w:hSpace="0" w:wrap="auto" w:vAnchor="margin" w:hAnchor="text" w:yAlign="inline"/>
              <w:rPr>
                <w:ins w:id="8" w:author="1158434" w:date="2017-10-09T17:01:00Z"/>
              </w:rPr>
            </w:pPr>
          </w:p>
        </w:tc>
        <w:tc>
          <w:tcPr>
            <w:tcW w:w="3240" w:type="dxa"/>
            <w:tcBorders>
              <w:top w:val="single" w:sz="4" w:space="0" w:color="auto"/>
              <w:left w:val="single" w:sz="4" w:space="0" w:color="auto"/>
              <w:bottom w:val="single" w:sz="4" w:space="0" w:color="auto"/>
              <w:right w:val="single" w:sz="4" w:space="0" w:color="auto"/>
            </w:tcBorders>
            <w:vAlign w:val="center"/>
            <w:hideMark/>
          </w:tcPr>
          <w:p w:rsidR="00F5522C" w:rsidRDefault="00F5522C" w:rsidP="00DF0666">
            <w:pPr>
              <w:pStyle w:val="norma"/>
              <w:framePr w:hSpace="0" w:wrap="auto" w:vAnchor="margin" w:hAnchor="text" w:yAlign="inline"/>
              <w:numPr>
                <w:ilvl w:val="0"/>
                <w:numId w:val="18"/>
              </w:numPr>
              <w:rPr>
                <w:ins w:id="9" w:author="1158434" w:date="2017-10-09T17:01:00Z"/>
              </w:rPr>
            </w:pPr>
            <w:ins w:id="10" w:author="1158434" w:date="2017-10-09T17:01:00Z">
              <w:r>
                <w:t>Changes to Malaysia Validations are included as per latest update from Leena</w:t>
              </w:r>
            </w:ins>
          </w:p>
        </w:tc>
      </w:tr>
    </w:tbl>
    <w:p w:rsidR="00263F72" w:rsidRDefault="00263F72" w:rsidP="00385B2E">
      <w:pPr>
        <w:jc w:val="center"/>
        <w:rPr>
          <w:b/>
          <w:sz w:val="36"/>
          <w:szCs w:val="36"/>
        </w:rPr>
      </w:pPr>
    </w:p>
    <w:p w:rsidR="00385B2E" w:rsidRPr="00906653" w:rsidRDefault="00385B2E" w:rsidP="00385B2E">
      <w:pPr>
        <w:rPr>
          <w:b/>
          <w:i/>
          <w:sz w:val="28"/>
          <w:szCs w:val="28"/>
          <w:u w:val="single"/>
        </w:rPr>
      </w:pPr>
      <w:r w:rsidRPr="00906653">
        <w:rPr>
          <w:b/>
          <w:i/>
          <w:sz w:val="28"/>
          <w:szCs w:val="28"/>
          <w:u w:val="single"/>
        </w:rPr>
        <w:t>There are two replacement journeys from a client perspective</w:t>
      </w:r>
    </w:p>
    <w:p w:rsidR="00385B2E" w:rsidRDefault="00385B2E" w:rsidP="00385B2E">
      <w:pPr>
        <w:pStyle w:val="ListParagraph"/>
        <w:numPr>
          <w:ilvl w:val="0"/>
          <w:numId w:val="1"/>
        </w:numPr>
      </w:pPr>
      <w:r w:rsidRPr="00385B2E">
        <w:rPr>
          <w:b/>
          <w:color w:val="0070C0"/>
        </w:rPr>
        <w:t>Block and Replacement</w:t>
      </w:r>
      <w:r>
        <w:t xml:space="preserve"> – Customer opted for blocking the card. Eligible card for blocking will be filtered in UI.  In the UI, there is no confirmation from the customer for replacement. All cards opted for blocking will be replaced by default. UI screen reference – Report Lost /Stolen . From CSL perspective the service request type is ‘Block’. eOps will receive the request from SC Mobile as single request for all cards. eOps will perform blocking for all the cards and proceed with Replacement of all blocked cards after certain eligibility validations and expiry date validations for posting</w:t>
      </w:r>
      <w:r w:rsidR="00906653">
        <w:t>. The posting and validation parameters varies for Debit card and Credit Card</w:t>
      </w:r>
    </w:p>
    <w:p w:rsidR="00385B2E" w:rsidRPr="00385B2E" w:rsidRDefault="00385B2E" w:rsidP="00385B2E">
      <w:pPr>
        <w:pStyle w:val="ListParagraph"/>
        <w:numPr>
          <w:ilvl w:val="0"/>
          <w:numId w:val="1"/>
        </w:numPr>
        <w:rPr>
          <w:color w:val="0070C0"/>
        </w:rPr>
      </w:pPr>
      <w:r w:rsidRPr="00385B2E">
        <w:rPr>
          <w:b/>
          <w:color w:val="0070C0"/>
        </w:rPr>
        <w:t xml:space="preserve">Replacement alone Journey </w:t>
      </w:r>
      <w:r>
        <w:rPr>
          <w:b/>
          <w:color w:val="0070C0"/>
        </w:rPr>
        <w:t>–</w:t>
      </w:r>
      <w:r w:rsidRPr="00385B2E">
        <w:rPr>
          <w:b/>
          <w:color w:val="0070C0"/>
        </w:rPr>
        <w:t xml:space="preserve"> </w:t>
      </w:r>
      <w:r w:rsidRPr="00385B2E">
        <w:t>Customer opted for Replacement</w:t>
      </w:r>
      <w:r w:rsidR="00906653">
        <w:t>. Eligible card for Replacement will be filtered in UI, i.e.’ Damaged card’</w:t>
      </w:r>
      <w:r w:rsidR="00684A61">
        <w:t>/Blocked Card where replacement not happened</w:t>
      </w:r>
      <w:r w:rsidR="00906653">
        <w:t xml:space="preserve"> and other eligible conditions.  eOps will receive the request for Replacement of cards. One request can have multiple cards for replacement. eOps will validate the expiry date and proceed with posting. The posting and validation parameters varies for Debit card and Credit Card</w:t>
      </w:r>
    </w:p>
    <w:p w:rsidR="00385B2E" w:rsidRPr="00385B2E" w:rsidRDefault="00906653" w:rsidP="00906653">
      <w:pPr>
        <w:rPr>
          <w:sz w:val="36"/>
          <w:szCs w:val="36"/>
        </w:rPr>
      </w:pPr>
      <w:r w:rsidRPr="00906653">
        <w:rPr>
          <w:b/>
          <w:i/>
          <w:sz w:val="28"/>
          <w:szCs w:val="28"/>
          <w:u w:val="single"/>
        </w:rPr>
        <w:t>Steps for Replacement in ‘Block &amp; Replacement’ Journey</w:t>
      </w:r>
    </w:p>
    <w:p w:rsidR="00842943" w:rsidRDefault="00842943" w:rsidP="00906653">
      <w:pPr>
        <w:pStyle w:val="ListParagraph"/>
        <w:numPr>
          <w:ilvl w:val="0"/>
          <w:numId w:val="2"/>
        </w:numPr>
      </w:pPr>
      <w:r>
        <w:t xml:space="preserve">For SG if the card requested for blocking </w:t>
      </w:r>
      <w:r w:rsidR="00E1490B">
        <w:t>has “</w:t>
      </w:r>
      <w:r>
        <w:t>T” block code then eOps will uplift the “T” block code and then proceed with placing permanent block code “L</w:t>
      </w:r>
      <w:r w:rsidR="00E1490B">
        <w:t>”</w:t>
      </w:r>
      <w:r w:rsidR="00F25503">
        <w:t xml:space="preserve"> or “S”</w:t>
      </w:r>
      <w:r w:rsidR="00E1490B">
        <w:t>.</w:t>
      </w:r>
    </w:p>
    <w:p w:rsidR="00842943" w:rsidRDefault="00842943" w:rsidP="00842943">
      <w:pPr>
        <w:pStyle w:val="ListParagraph"/>
        <w:numPr>
          <w:ilvl w:val="1"/>
          <w:numId w:val="2"/>
        </w:numPr>
      </w:pPr>
      <w:r w:rsidRPr="00E63328">
        <w:rPr>
          <w:b/>
          <w:color w:val="0070C0"/>
        </w:rPr>
        <w:t xml:space="preserve">Uplift of Temporary </w:t>
      </w:r>
      <w:r w:rsidR="00E1490B" w:rsidRPr="00E63328">
        <w:rPr>
          <w:b/>
          <w:color w:val="0070C0"/>
        </w:rPr>
        <w:t>Card</w:t>
      </w:r>
      <w:r w:rsidR="00E1490B" w:rsidRPr="00E63328">
        <w:t xml:space="preserve"> (applicable</w:t>
      </w:r>
      <w:r w:rsidRPr="00E63328">
        <w:t xml:space="preserve"> only to Singapore)</w:t>
      </w:r>
      <w:r>
        <w:t>. Refer below the mapping</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842943" w:rsidRPr="00E63328" w:rsidTr="009B7432">
        <w:trPr>
          <w:trHeight w:val="585"/>
          <w:tblHeader/>
        </w:trPr>
        <w:tc>
          <w:tcPr>
            <w:tcW w:w="1350" w:type="dxa"/>
            <w:shd w:val="solid" w:color="C4BC96" w:themeColor="background2" w:themeShade="BF" w:fill="FFFF00"/>
            <w:noWrap/>
            <w:vAlign w:val="center"/>
            <w:hideMark/>
          </w:tcPr>
          <w:p w:rsidR="00842943" w:rsidRPr="00E63328" w:rsidRDefault="00842943" w:rsidP="009B7432">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842943" w:rsidRPr="00E63328" w:rsidRDefault="00842943" w:rsidP="009B7432">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842943" w:rsidRPr="00E63328" w:rsidRDefault="00842943" w:rsidP="009B7432">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842943" w:rsidRPr="00E63328" w:rsidRDefault="00842943" w:rsidP="009B7432">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842943" w:rsidRPr="00E63328" w:rsidTr="009B7432">
        <w:trPr>
          <w:trHeight w:val="255"/>
        </w:trPr>
        <w:tc>
          <w:tcPr>
            <w:tcW w:w="135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Sub Function Code</w:t>
            </w:r>
          </w:p>
        </w:tc>
        <w:tc>
          <w:tcPr>
            <w:tcW w:w="2495" w:type="dxa"/>
            <w:shd w:val="clear" w:color="auto" w:fill="auto"/>
            <w:noWrap/>
            <w:hideMark/>
          </w:tcPr>
          <w:p w:rsidR="00842943" w:rsidRPr="00E63328" w:rsidRDefault="00842943" w:rsidP="009B7432">
            <w:pPr>
              <w:rPr>
                <w:rFonts w:eastAsia="Times New Roman" w:cs="Times New Roman"/>
                <w:color w:val="000000"/>
                <w:lang w:eastAsia="en-GB"/>
              </w:rPr>
            </w:pPr>
            <w:r>
              <w:rPr>
                <w:rFonts w:eastAsia="Times New Roman" w:cs="Times New Roman"/>
                <w:color w:val="000000"/>
                <w:lang w:eastAsia="en-GB"/>
              </w:rPr>
              <w:t>“01”</w:t>
            </w:r>
          </w:p>
        </w:tc>
      </w:tr>
      <w:tr w:rsidR="00842943" w:rsidRPr="00E63328" w:rsidTr="009B7432">
        <w:trPr>
          <w:trHeight w:val="255"/>
        </w:trPr>
        <w:tc>
          <w:tcPr>
            <w:tcW w:w="135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842943" w:rsidRPr="00E63328" w:rsidTr="009B7432">
        <w:trPr>
          <w:trHeight w:val="255"/>
        </w:trPr>
        <w:tc>
          <w:tcPr>
            <w:tcW w:w="135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Card Number</w:t>
            </w:r>
          </w:p>
        </w:tc>
        <w:tc>
          <w:tcPr>
            <w:tcW w:w="249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Replaced New Card No</w:t>
            </w:r>
          </w:p>
        </w:tc>
      </w:tr>
      <w:tr w:rsidR="00842943" w:rsidRPr="00E63328" w:rsidTr="009B7432">
        <w:trPr>
          <w:trHeight w:val="255"/>
        </w:trPr>
        <w:tc>
          <w:tcPr>
            <w:tcW w:w="135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Country Code</w:t>
            </w:r>
          </w:p>
        </w:tc>
        <w:tc>
          <w:tcPr>
            <w:tcW w:w="249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SG or IN</w:t>
            </w:r>
          </w:p>
        </w:tc>
      </w:tr>
      <w:tr w:rsidR="00842943" w:rsidRPr="00E63328" w:rsidTr="009B7432">
        <w:trPr>
          <w:trHeight w:val="255"/>
        </w:trPr>
        <w:tc>
          <w:tcPr>
            <w:tcW w:w="135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Card Status</w:t>
            </w:r>
          </w:p>
        </w:tc>
        <w:tc>
          <w:tcPr>
            <w:tcW w:w="2495" w:type="dxa"/>
            <w:shd w:val="clear" w:color="auto" w:fill="auto"/>
            <w:noWrap/>
            <w:vAlign w:val="bottom"/>
            <w:hideMark/>
          </w:tcPr>
          <w:p w:rsidR="00842943" w:rsidRPr="00E63328" w:rsidRDefault="00842943" w:rsidP="009B7432">
            <w:pPr>
              <w:spacing w:after="0" w:line="240" w:lineRule="auto"/>
              <w:rPr>
                <w:rFonts w:eastAsia="Times New Roman" w:cs="Times New Roman"/>
                <w:color w:val="000000"/>
                <w:lang w:eastAsia="en-GB"/>
              </w:rPr>
            </w:pPr>
            <w:r>
              <w:rPr>
                <w:rFonts w:eastAsia="Times New Roman" w:cs="Times New Roman"/>
                <w:color w:val="000000"/>
                <w:lang w:eastAsia="en-GB"/>
              </w:rPr>
              <w:t>Blank</w:t>
            </w:r>
          </w:p>
        </w:tc>
      </w:tr>
    </w:tbl>
    <w:p w:rsidR="00842943" w:rsidRDefault="00842943" w:rsidP="00842943">
      <w:pPr>
        <w:pStyle w:val="ListParagraph"/>
        <w:ind w:left="1440"/>
      </w:pPr>
    </w:p>
    <w:p w:rsidR="00385B2E" w:rsidRDefault="00842943" w:rsidP="00906653">
      <w:pPr>
        <w:pStyle w:val="ListParagraph"/>
        <w:numPr>
          <w:ilvl w:val="0"/>
          <w:numId w:val="2"/>
        </w:numPr>
      </w:pPr>
      <w:r>
        <w:t xml:space="preserve">Post completion of Blocking of cards, </w:t>
      </w:r>
      <w:r w:rsidR="00906653" w:rsidRPr="00E63328">
        <w:t>eOps will identify the Debit and Credit Cards that are successfully blocked.</w:t>
      </w:r>
      <w:r>
        <w:t xml:space="preserve"> </w:t>
      </w:r>
    </w:p>
    <w:p w:rsidR="00A172C1" w:rsidRPr="00E63328" w:rsidRDefault="00A172C1" w:rsidP="00A172C1">
      <w:pPr>
        <w:pStyle w:val="ListParagraph"/>
        <w:rPr>
          <w:b/>
          <w:color w:val="FF0000"/>
        </w:rPr>
      </w:pPr>
      <w:r w:rsidRPr="00E63328">
        <w:rPr>
          <w:b/>
          <w:color w:val="FF0000"/>
        </w:rPr>
        <w:t>Credit Card Replacement</w:t>
      </w:r>
    </w:p>
    <w:p w:rsidR="00906653" w:rsidRPr="00E63328" w:rsidRDefault="00601A1D" w:rsidP="00906653">
      <w:pPr>
        <w:pStyle w:val="ListParagraph"/>
        <w:numPr>
          <w:ilvl w:val="0"/>
          <w:numId w:val="2"/>
        </w:numPr>
      </w:pPr>
      <w:r>
        <w:t>For a successfully blocked</w:t>
      </w:r>
      <w:r w:rsidR="00906653" w:rsidRPr="00E63328">
        <w:t xml:space="preserve"> Credit Card </w:t>
      </w:r>
      <w:r w:rsidR="00925637" w:rsidRPr="00E63328">
        <w:t>, f</w:t>
      </w:r>
      <w:r w:rsidR="00906653" w:rsidRPr="00E63328">
        <w:t xml:space="preserve">ollowing </w:t>
      </w:r>
      <w:r w:rsidR="00925637" w:rsidRPr="00E63328">
        <w:t>steps</w:t>
      </w:r>
      <w:r w:rsidR="00906653" w:rsidRPr="00E63328">
        <w:t xml:space="preserve"> will be performed in eOps in the order mentioned ( Extract from BRD</w:t>
      </w:r>
      <w:r w:rsidR="009F713A" w:rsidRPr="00E63328">
        <w:t xml:space="preserve"> aligning to UI&amp; Validations</w:t>
      </w:r>
      <w:r w:rsidR="00906653" w:rsidRPr="00E63328">
        <w:t>)</w:t>
      </w:r>
      <w:r w:rsidR="00925637" w:rsidRPr="00E63328">
        <w:t xml:space="preserve"> to perform validations and to trigger replacement</w:t>
      </w:r>
    </w:p>
    <w:p w:rsidR="00601A1D" w:rsidRDefault="00C4045D" w:rsidP="00906653">
      <w:pPr>
        <w:pStyle w:val="ListParagraph"/>
        <w:numPr>
          <w:ilvl w:val="1"/>
          <w:numId w:val="2"/>
        </w:numPr>
      </w:pPr>
      <w:r w:rsidRPr="00E63328">
        <w:t xml:space="preserve">eOps will </w:t>
      </w:r>
      <w:r w:rsidR="00601A1D">
        <w:t xml:space="preserve">enquire CCMS  via </w:t>
      </w:r>
      <w:r w:rsidRPr="00E63328">
        <w:t xml:space="preserve"> eDMI service  ‘Get Card Details’ </w:t>
      </w:r>
      <w:r w:rsidR="00601A1D">
        <w:t xml:space="preserve"> to get the linked card details of the customer</w:t>
      </w:r>
    </w:p>
    <w:p w:rsidR="00601A1D" w:rsidRPr="00E63328" w:rsidRDefault="00601A1D" w:rsidP="00906653">
      <w:pPr>
        <w:pStyle w:val="ListParagraph"/>
        <w:numPr>
          <w:ilvl w:val="1"/>
          <w:numId w:val="2"/>
        </w:numPr>
      </w:pPr>
      <w:r>
        <w:t>eOps will enquire CCMS vis eDMI service ‘Get Details’ to get customer level details</w:t>
      </w:r>
    </w:p>
    <w:p w:rsidR="00C4045D" w:rsidRPr="00E63328" w:rsidRDefault="00C4045D" w:rsidP="00906653">
      <w:pPr>
        <w:pStyle w:val="ListParagraph"/>
        <w:numPr>
          <w:ilvl w:val="1"/>
          <w:numId w:val="2"/>
        </w:numPr>
      </w:pPr>
      <w:r w:rsidRPr="00E63328">
        <w:t xml:space="preserve">eOps will receive following details from CCMS and store the values against the </w:t>
      </w:r>
      <w:r w:rsidR="00CC24C5">
        <w:t xml:space="preserve">each </w:t>
      </w:r>
      <w:r w:rsidRPr="00E63328">
        <w:t>blocked card for performing validations</w:t>
      </w:r>
    </w:p>
    <w:tbl>
      <w:tblPr>
        <w:tblStyle w:val="TableGrid"/>
        <w:tblW w:w="0" w:type="auto"/>
        <w:tblInd w:w="1440" w:type="dxa"/>
        <w:tblLook w:val="04A0"/>
      </w:tblPr>
      <w:tblGrid>
        <w:gridCol w:w="1761"/>
        <w:gridCol w:w="1517"/>
        <w:gridCol w:w="1454"/>
        <w:gridCol w:w="1565"/>
        <w:gridCol w:w="1505"/>
      </w:tblGrid>
      <w:tr w:rsidR="00DC4835" w:rsidRPr="00E63328" w:rsidTr="005E51DF">
        <w:trPr>
          <w:tblHeader/>
        </w:trPr>
        <w:tc>
          <w:tcPr>
            <w:tcW w:w="1761" w:type="dxa"/>
            <w:shd w:val="solid" w:color="C4BC96" w:themeColor="background2" w:themeShade="BF" w:fill="auto"/>
          </w:tcPr>
          <w:p w:rsidR="005F6F35" w:rsidRDefault="00FF3AEC" w:rsidP="00FF3AEC">
            <w:pPr>
              <w:pStyle w:val="ListParagraph"/>
              <w:ind w:left="0"/>
            </w:pPr>
            <w:r w:rsidRPr="00E63328">
              <w:t>Field Name</w:t>
            </w:r>
          </w:p>
          <w:p w:rsidR="00FF3AEC" w:rsidRPr="005F6F35" w:rsidRDefault="00FF3AEC" w:rsidP="005F6F35"/>
        </w:tc>
        <w:tc>
          <w:tcPr>
            <w:tcW w:w="1517" w:type="dxa"/>
            <w:shd w:val="solid" w:color="C4BC96" w:themeColor="background2" w:themeShade="BF" w:fill="auto"/>
          </w:tcPr>
          <w:p w:rsidR="00FF3AEC" w:rsidRPr="00E63328" w:rsidRDefault="00FF3AEC" w:rsidP="00FF3AEC">
            <w:pPr>
              <w:pStyle w:val="ListParagraph"/>
              <w:ind w:left="0"/>
            </w:pPr>
            <w:r w:rsidRPr="00E63328">
              <w:t>CCMS Functional Group</w:t>
            </w:r>
          </w:p>
        </w:tc>
        <w:tc>
          <w:tcPr>
            <w:tcW w:w="1454" w:type="dxa"/>
            <w:shd w:val="solid" w:color="C4BC96" w:themeColor="background2" w:themeShade="BF" w:fill="auto"/>
          </w:tcPr>
          <w:p w:rsidR="00FF3AEC" w:rsidRPr="00E63328" w:rsidRDefault="00FF3AEC" w:rsidP="00FF3AEC">
            <w:pPr>
              <w:pStyle w:val="ListParagraph"/>
              <w:ind w:left="0"/>
            </w:pPr>
            <w:r w:rsidRPr="00E63328">
              <w:t>CCMS /eDMI Interface Message Name</w:t>
            </w:r>
          </w:p>
        </w:tc>
        <w:tc>
          <w:tcPr>
            <w:tcW w:w="1565" w:type="dxa"/>
            <w:shd w:val="solid" w:color="C4BC96" w:themeColor="background2" w:themeShade="BF" w:fill="auto"/>
          </w:tcPr>
          <w:p w:rsidR="00FF3AEC" w:rsidRPr="00E63328" w:rsidRDefault="00FF3AEC" w:rsidP="00FF3AEC">
            <w:pPr>
              <w:pStyle w:val="ListParagraph"/>
              <w:ind w:left="0"/>
            </w:pPr>
            <w:r w:rsidRPr="00E63328">
              <w:t>eDMI  Interface field Name</w:t>
            </w:r>
          </w:p>
        </w:tc>
        <w:tc>
          <w:tcPr>
            <w:tcW w:w="1505" w:type="dxa"/>
            <w:shd w:val="solid" w:color="C4BC96" w:themeColor="background2" w:themeShade="BF" w:fill="auto"/>
          </w:tcPr>
          <w:p w:rsidR="00FF3AEC" w:rsidRPr="00E63328" w:rsidRDefault="00FF3AEC" w:rsidP="00FF3AEC">
            <w:pPr>
              <w:pStyle w:val="ListParagraph"/>
              <w:ind w:left="0"/>
            </w:pPr>
            <w:r w:rsidRPr="00E63328">
              <w:br/>
              <w:t>Reference</w:t>
            </w:r>
          </w:p>
        </w:tc>
      </w:tr>
      <w:tr w:rsidR="00DC4835" w:rsidRPr="00E63328" w:rsidTr="00DC4835">
        <w:tc>
          <w:tcPr>
            <w:tcW w:w="1761" w:type="dxa"/>
          </w:tcPr>
          <w:p w:rsidR="00FF3AEC" w:rsidRPr="00E63328" w:rsidRDefault="00FF3AEC" w:rsidP="00FF3AEC">
            <w:pPr>
              <w:pStyle w:val="ListParagraph"/>
              <w:ind w:left="0"/>
            </w:pPr>
            <w:r w:rsidRPr="00E63328">
              <w:t>Card Status</w:t>
            </w:r>
          </w:p>
        </w:tc>
        <w:tc>
          <w:tcPr>
            <w:tcW w:w="1517" w:type="dxa"/>
          </w:tcPr>
          <w:p w:rsidR="00FF3AEC" w:rsidRPr="00E63328" w:rsidRDefault="00DC4835" w:rsidP="00FF3AEC">
            <w:pPr>
              <w:pStyle w:val="ListParagraph"/>
              <w:ind w:left="0"/>
            </w:pPr>
            <w:r w:rsidRPr="00E63328">
              <w:t>Card Profile</w:t>
            </w:r>
          </w:p>
        </w:tc>
        <w:tc>
          <w:tcPr>
            <w:tcW w:w="1454" w:type="dxa"/>
          </w:tcPr>
          <w:p w:rsidR="00FF3AEC" w:rsidRPr="00E63328" w:rsidRDefault="00DC4835" w:rsidP="00FF3AEC">
            <w:pPr>
              <w:pStyle w:val="ListParagraph"/>
              <w:ind w:left="0"/>
            </w:pPr>
            <w:r w:rsidRPr="00E63328">
              <w:t>Get Cards Listing</w:t>
            </w:r>
          </w:p>
        </w:tc>
        <w:tc>
          <w:tcPr>
            <w:tcW w:w="1565" w:type="dxa"/>
          </w:tcPr>
          <w:p w:rsidR="00FF3AEC" w:rsidRPr="00E63328" w:rsidRDefault="00DC4835" w:rsidP="00FF3AEC">
            <w:pPr>
              <w:pStyle w:val="ListParagraph"/>
              <w:ind w:left="0"/>
            </w:pPr>
            <w:r w:rsidRPr="00E63328">
              <w:t>Card Status</w:t>
            </w:r>
          </w:p>
        </w:tc>
        <w:tc>
          <w:tcPr>
            <w:tcW w:w="1505" w:type="dxa"/>
          </w:tcPr>
          <w:p w:rsidR="00FF3AEC" w:rsidRPr="00E63328" w:rsidRDefault="00DC4835" w:rsidP="00FF3AEC">
            <w:pPr>
              <w:pStyle w:val="ListParagraph"/>
              <w:ind w:left="0"/>
            </w:pPr>
            <w:r w:rsidRPr="00E63328">
              <w:t>Row 128</w:t>
            </w:r>
          </w:p>
        </w:tc>
      </w:tr>
      <w:tr w:rsidR="00DC4835" w:rsidRPr="00E63328" w:rsidTr="00DC4835">
        <w:tc>
          <w:tcPr>
            <w:tcW w:w="1761" w:type="dxa"/>
          </w:tcPr>
          <w:p w:rsidR="00DC4835" w:rsidRPr="00E63328" w:rsidRDefault="00DC4835" w:rsidP="00FF3AEC">
            <w:pPr>
              <w:pStyle w:val="ListParagraph"/>
              <w:ind w:left="0"/>
            </w:pPr>
            <w:r w:rsidRPr="00E63328">
              <w:t>Existing Block Code</w:t>
            </w:r>
          </w:p>
        </w:tc>
        <w:tc>
          <w:tcPr>
            <w:tcW w:w="1517" w:type="dxa"/>
          </w:tcPr>
          <w:p w:rsidR="00DC4835" w:rsidRPr="00E63328" w:rsidRDefault="00DC4835" w:rsidP="005E51DF">
            <w:pPr>
              <w:pStyle w:val="ListParagraph"/>
              <w:ind w:left="0"/>
            </w:pPr>
            <w:r w:rsidRPr="00E63328">
              <w:t>Card Profile</w:t>
            </w:r>
          </w:p>
        </w:tc>
        <w:tc>
          <w:tcPr>
            <w:tcW w:w="1454" w:type="dxa"/>
          </w:tcPr>
          <w:p w:rsidR="00DC4835" w:rsidRPr="00E63328" w:rsidRDefault="00DC4835" w:rsidP="005E51DF">
            <w:pPr>
              <w:pStyle w:val="ListParagraph"/>
              <w:ind w:left="0"/>
            </w:pPr>
            <w:r w:rsidRPr="00E63328">
              <w:t>Get Cards Listing</w:t>
            </w:r>
          </w:p>
        </w:tc>
        <w:tc>
          <w:tcPr>
            <w:tcW w:w="1565" w:type="dxa"/>
          </w:tcPr>
          <w:p w:rsidR="00DC4835" w:rsidRPr="00E63328" w:rsidRDefault="00DC4835" w:rsidP="00FF3AEC">
            <w:pPr>
              <w:pStyle w:val="ListParagraph"/>
              <w:ind w:left="0"/>
            </w:pPr>
            <w:r w:rsidRPr="00E63328">
              <w:t>Block Code</w:t>
            </w:r>
          </w:p>
        </w:tc>
        <w:tc>
          <w:tcPr>
            <w:tcW w:w="1505" w:type="dxa"/>
          </w:tcPr>
          <w:p w:rsidR="00DC4835" w:rsidRPr="00E63328" w:rsidRDefault="00DC4835" w:rsidP="00FF3AEC">
            <w:pPr>
              <w:pStyle w:val="ListParagraph"/>
              <w:ind w:left="0"/>
            </w:pPr>
            <w:r w:rsidRPr="00E63328">
              <w:t>Row 131</w:t>
            </w:r>
          </w:p>
        </w:tc>
      </w:tr>
      <w:tr w:rsidR="00DC4835" w:rsidRPr="00E63328" w:rsidTr="00DC4835">
        <w:tc>
          <w:tcPr>
            <w:tcW w:w="1761" w:type="dxa"/>
          </w:tcPr>
          <w:p w:rsidR="00DC4835" w:rsidRPr="00E63328" w:rsidRDefault="00DC4835" w:rsidP="00FF3AEC">
            <w:pPr>
              <w:pStyle w:val="ListParagraph"/>
              <w:ind w:left="0"/>
            </w:pPr>
            <w:r w:rsidRPr="00E63328">
              <w:t>Current Expiry Date</w:t>
            </w:r>
          </w:p>
        </w:tc>
        <w:tc>
          <w:tcPr>
            <w:tcW w:w="1517" w:type="dxa"/>
          </w:tcPr>
          <w:p w:rsidR="00DC4835" w:rsidRPr="00E63328" w:rsidRDefault="00DC4835" w:rsidP="005E51DF">
            <w:pPr>
              <w:pStyle w:val="ListParagraph"/>
              <w:ind w:left="0"/>
            </w:pPr>
            <w:r w:rsidRPr="00E63328">
              <w:t>Card Profile</w:t>
            </w:r>
          </w:p>
        </w:tc>
        <w:tc>
          <w:tcPr>
            <w:tcW w:w="1454" w:type="dxa"/>
          </w:tcPr>
          <w:p w:rsidR="00DC4835" w:rsidRPr="00E63328" w:rsidRDefault="00DC4835" w:rsidP="005E51DF">
            <w:pPr>
              <w:pStyle w:val="ListParagraph"/>
              <w:ind w:left="0"/>
            </w:pPr>
            <w:r w:rsidRPr="00E63328">
              <w:t>Get Cards Listing</w:t>
            </w:r>
          </w:p>
        </w:tc>
        <w:tc>
          <w:tcPr>
            <w:tcW w:w="1565" w:type="dxa"/>
          </w:tcPr>
          <w:p w:rsidR="00DC4835" w:rsidRPr="00E63328" w:rsidRDefault="00DC4835" w:rsidP="005E51DF">
            <w:pPr>
              <w:pStyle w:val="ListParagraph"/>
              <w:ind w:left="0"/>
            </w:pPr>
            <w:r w:rsidRPr="00E63328">
              <w:t>Expiry Date</w:t>
            </w:r>
          </w:p>
        </w:tc>
        <w:tc>
          <w:tcPr>
            <w:tcW w:w="1505" w:type="dxa"/>
          </w:tcPr>
          <w:p w:rsidR="00DC4835" w:rsidRPr="00E63328" w:rsidRDefault="00DC4835" w:rsidP="005E51DF">
            <w:pPr>
              <w:pStyle w:val="ListParagraph"/>
              <w:ind w:left="0"/>
            </w:pPr>
            <w:r w:rsidRPr="00E63328">
              <w:t>Row 132</w:t>
            </w:r>
          </w:p>
        </w:tc>
      </w:tr>
      <w:tr w:rsidR="00881836" w:rsidRPr="00E63328" w:rsidTr="00DC4835">
        <w:tc>
          <w:tcPr>
            <w:tcW w:w="1761" w:type="dxa"/>
          </w:tcPr>
          <w:p w:rsidR="00881836" w:rsidRPr="00E63328" w:rsidRDefault="00881836" w:rsidP="00FF3AEC">
            <w:pPr>
              <w:pStyle w:val="ListParagraph"/>
              <w:ind w:left="0"/>
            </w:pPr>
            <w:r>
              <w:t xml:space="preserve">Indicator to identify the card as TOKEN </w:t>
            </w:r>
            <w:r w:rsidR="001A7BA3">
              <w:t>Card</w:t>
            </w:r>
          </w:p>
        </w:tc>
        <w:tc>
          <w:tcPr>
            <w:tcW w:w="1517" w:type="dxa"/>
          </w:tcPr>
          <w:p w:rsidR="00881836" w:rsidRPr="00E63328" w:rsidRDefault="00881836" w:rsidP="005E51DF">
            <w:pPr>
              <w:pStyle w:val="ListParagraph"/>
              <w:ind w:left="0"/>
            </w:pPr>
            <w:r>
              <w:t>Card Profile</w:t>
            </w:r>
          </w:p>
        </w:tc>
        <w:tc>
          <w:tcPr>
            <w:tcW w:w="1454" w:type="dxa"/>
          </w:tcPr>
          <w:p w:rsidR="00881836" w:rsidRPr="00E63328" w:rsidRDefault="00881836" w:rsidP="005E51DF">
            <w:pPr>
              <w:pStyle w:val="ListParagraph"/>
              <w:ind w:left="0"/>
            </w:pPr>
            <w:r w:rsidRPr="00E63328">
              <w:t>Get Cards Listing</w:t>
            </w:r>
          </w:p>
        </w:tc>
        <w:tc>
          <w:tcPr>
            <w:tcW w:w="1565" w:type="dxa"/>
          </w:tcPr>
          <w:p w:rsidR="00881836" w:rsidRPr="00E63328" w:rsidRDefault="00881836" w:rsidP="005E51DF">
            <w:pPr>
              <w:pStyle w:val="ListParagraph"/>
              <w:ind w:left="0"/>
            </w:pPr>
            <w:r>
              <w:t>Token Flag</w:t>
            </w:r>
          </w:p>
        </w:tc>
        <w:tc>
          <w:tcPr>
            <w:tcW w:w="1505" w:type="dxa"/>
          </w:tcPr>
          <w:p w:rsidR="00881836" w:rsidRPr="00E63328" w:rsidRDefault="00881836" w:rsidP="005E51DF">
            <w:pPr>
              <w:pStyle w:val="ListParagraph"/>
              <w:ind w:left="0"/>
            </w:pPr>
            <w:r>
              <w:t>Row 127</w:t>
            </w:r>
          </w:p>
        </w:tc>
      </w:tr>
      <w:tr w:rsidR="007E63B3" w:rsidRPr="00E63328" w:rsidTr="00DC4835">
        <w:tc>
          <w:tcPr>
            <w:tcW w:w="1761" w:type="dxa"/>
          </w:tcPr>
          <w:p w:rsidR="007E63B3" w:rsidRDefault="007E63B3" w:rsidP="007E63B3">
            <w:pPr>
              <w:pStyle w:val="ListParagraph"/>
              <w:ind w:left="0"/>
            </w:pPr>
            <w:r>
              <w:t>Existing Card Type</w:t>
            </w:r>
          </w:p>
        </w:tc>
        <w:tc>
          <w:tcPr>
            <w:tcW w:w="1517" w:type="dxa"/>
          </w:tcPr>
          <w:p w:rsidR="007E63B3" w:rsidRDefault="007E63B3" w:rsidP="005E51DF">
            <w:pPr>
              <w:pStyle w:val="ListParagraph"/>
              <w:ind w:left="0"/>
            </w:pPr>
            <w:r>
              <w:t>Card Profile</w:t>
            </w:r>
          </w:p>
        </w:tc>
        <w:tc>
          <w:tcPr>
            <w:tcW w:w="1454" w:type="dxa"/>
          </w:tcPr>
          <w:p w:rsidR="007E63B3" w:rsidRPr="00E63328" w:rsidRDefault="007E63B3" w:rsidP="005E51DF">
            <w:pPr>
              <w:pStyle w:val="ListParagraph"/>
              <w:ind w:left="0"/>
            </w:pPr>
            <w:r w:rsidRPr="00E63328">
              <w:t>Get Cards Listing</w:t>
            </w:r>
          </w:p>
        </w:tc>
        <w:tc>
          <w:tcPr>
            <w:tcW w:w="1565" w:type="dxa"/>
          </w:tcPr>
          <w:p w:rsidR="007E63B3" w:rsidRDefault="007E63B3" w:rsidP="005E51DF">
            <w:pPr>
              <w:pStyle w:val="ListParagraph"/>
              <w:ind w:left="0"/>
            </w:pPr>
            <w:r>
              <w:t>Card Type</w:t>
            </w:r>
          </w:p>
        </w:tc>
        <w:tc>
          <w:tcPr>
            <w:tcW w:w="1505" w:type="dxa"/>
          </w:tcPr>
          <w:p w:rsidR="007E63B3" w:rsidRDefault="007E63B3" w:rsidP="005E51DF">
            <w:pPr>
              <w:pStyle w:val="ListParagraph"/>
              <w:ind w:left="0"/>
            </w:pPr>
            <w:r>
              <w:t>Row 113</w:t>
            </w:r>
          </w:p>
        </w:tc>
      </w:tr>
      <w:tr w:rsidR="007E63B3" w:rsidRPr="00E63328" w:rsidTr="00DC4835">
        <w:tc>
          <w:tcPr>
            <w:tcW w:w="1761" w:type="dxa"/>
          </w:tcPr>
          <w:p w:rsidR="007E63B3" w:rsidRPr="00E63328" w:rsidRDefault="007E63B3" w:rsidP="00FF3AEC">
            <w:pPr>
              <w:pStyle w:val="ListParagraph"/>
              <w:ind w:left="0"/>
            </w:pPr>
            <w:r w:rsidRPr="00E63328">
              <w:t>Behaviour Score</w:t>
            </w:r>
          </w:p>
        </w:tc>
        <w:tc>
          <w:tcPr>
            <w:tcW w:w="1517" w:type="dxa"/>
          </w:tcPr>
          <w:p w:rsidR="007E63B3" w:rsidRPr="00E63328" w:rsidRDefault="007E63B3" w:rsidP="00FF3AEC">
            <w:pPr>
              <w:pStyle w:val="ListParagraph"/>
              <w:ind w:left="0"/>
            </w:pPr>
            <w:r w:rsidRPr="00E63328">
              <w:t>Card Profile</w:t>
            </w:r>
          </w:p>
        </w:tc>
        <w:tc>
          <w:tcPr>
            <w:tcW w:w="1454" w:type="dxa"/>
          </w:tcPr>
          <w:p w:rsidR="007E63B3" w:rsidRPr="00E63328" w:rsidRDefault="007E63B3" w:rsidP="00FF3AEC">
            <w:pPr>
              <w:pStyle w:val="ListParagraph"/>
              <w:ind w:left="0"/>
            </w:pPr>
            <w:r w:rsidRPr="00E63328">
              <w:t xml:space="preserve">Get Details </w:t>
            </w:r>
          </w:p>
        </w:tc>
        <w:tc>
          <w:tcPr>
            <w:tcW w:w="1565" w:type="dxa"/>
          </w:tcPr>
          <w:p w:rsidR="007E63B3" w:rsidRPr="00E63328" w:rsidRDefault="007E63B3" w:rsidP="00FF3AEC">
            <w:pPr>
              <w:pStyle w:val="ListParagraph"/>
              <w:ind w:left="0"/>
            </w:pPr>
            <w:r w:rsidRPr="00E63328">
              <w:t>Behaviour Score</w:t>
            </w:r>
          </w:p>
        </w:tc>
        <w:tc>
          <w:tcPr>
            <w:tcW w:w="1505" w:type="dxa"/>
          </w:tcPr>
          <w:p w:rsidR="007E63B3" w:rsidRPr="00E63328" w:rsidRDefault="007E63B3" w:rsidP="00FF3AEC">
            <w:pPr>
              <w:pStyle w:val="ListParagraph"/>
              <w:ind w:left="0"/>
            </w:pPr>
            <w:r w:rsidRPr="00E63328">
              <w:t>Row 76</w:t>
            </w:r>
          </w:p>
        </w:tc>
      </w:tr>
      <w:tr w:rsidR="007E63B3" w:rsidRPr="00E63328" w:rsidTr="00DC4835">
        <w:tc>
          <w:tcPr>
            <w:tcW w:w="1761" w:type="dxa"/>
          </w:tcPr>
          <w:p w:rsidR="007E63B3" w:rsidRPr="00E63328" w:rsidRDefault="007E63B3" w:rsidP="00FF3AEC">
            <w:pPr>
              <w:pStyle w:val="ListParagraph"/>
              <w:ind w:left="0"/>
            </w:pPr>
          </w:p>
        </w:tc>
        <w:tc>
          <w:tcPr>
            <w:tcW w:w="1517" w:type="dxa"/>
          </w:tcPr>
          <w:p w:rsidR="007E63B3" w:rsidRPr="00E63328" w:rsidRDefault="007E63B3" w:rsidP="00FF3AEC">
            <w:pPr>
              <w:pStyle w:val="ListParagraph"/>
              <w:ind w:left="0"/>
            </w:pPr>
          </w:p>
        </w:tc>
        <w:tc>
          <w:tcPr>
            <w:tcW w:w="1454" w:type="dxa"/>
          </w:tcPr>
          <w:p w:rsidR="007E63B3" w:rsidRPr="00E63328" w:rsidRDefault="007E63B3" w:rsidP="00FF3AEC">
            <w:pPr>
              <w:pStyle w:val="ListParagraph"/>
              <w:ind w:left="0"/>
            </w:pPr>
          </w:p>
        </w:tc>
        <w:tc>
          <w:tcPr>
            <w:tcW w:w="1565" w:type="dxa"/>
          </w:tcPr>
          <w:p w:rsidR="007E63B3" w:rsidRPr="00E63328" w:rsidRDefault="007E63B3" w:rsidP="00FF3AEC">
            <w:pPr>
              <w:pStyle w:val="ListParagraph"/>
              <w:ind w:left="0"/>
            </w:pPr>
          </w:p>
        </w:tc>
        <w:tc>
          <w:tcPr>
            <w:tcW w:w="1505" w:type="dxa"/>
          </w:tcPr>
          <w:p w:rsidR="007E63B3" w:rsidRPr="00E63328" w:rsidRDefault="007E63B3" w:rsidP="00FF3AEC">
            <w:pPr>
              <w:pStyle w:val="ListParagraph"/>
              <w:ind w:left="0"/>
            </w:pPr>
          </w:p>
        </w:tc>
      </w:tr>
      <w:tr w:rsidR="007E63B3" w:rsidRPr="00E63328" w:rsidTr="00DC4835">
        <w:tc>
          <w:tcPr>
            <w:tcW w:w="1761" w:type="dxa"/>
          </w:tcPr>
          <w:p w:rsidR="007E63B3" w:rsidRPr="00E63328" w:rsidRDefault="007E63B3" w:rsidP="00FF3AEC">
            <w:pPr>
              <w:pStyle w:val="ListParagraph"/>
              <w:ind w:left="0"/>
            </w:pPr>
            <w:r w:rsidRPr="00E63328">
              <w:t>Billing Cycle</w:t>
            </w:r>
          </w:p>
        </w:tc>
        <w:tc>
          <w:tcPr>
            <w:tcW w:w="1517" w:type="dxa"/>
          </w:tcPr>
          <w:p w:rsidR="007E63B3" w:rsidRPr="00E63328" w:rsidRDefault="007E63B3" w:rsidP="005E51DF">
            <w:pPr>
              <w:pStyle w:val="ListParagraph"/>
              <w:ind w:left="0"/>
            </w:pPr>
            <w:r w:rsidRPr="00E63328">
              <w:t>Card Profile</w:t>
            </w:r>
          </w:p>
        </w:tc>
        <w:tc>
          <w:tcPr>
            <w:tcW w:w="1454" w:type="dxa"/>
          </w:tcPr>
          <w:p w:rsidR="007E63B3" w:rsidRPr="00E63328" w:rsidRDefault="007E63B3" w:rsidP="005E51DF">
            <w:pPr>
              <w:pStyle w:val="ListParagraph"/>
              <w:ind w:left="0"/>
            </w:pPr>
            <w:r w:rsidRPr="00E63328">
              <w:t>Get Cards Listing</w:t>
            </w:r>
          </w:p>
        </w:tc>
        <w:tc>
          <w:tcPr>
            <w:tcW w:w="1565" w:type="dxa"/>
          </w:tcPr>
          <w:p w:rsidR="007E63B3" w:rsidRPr="00E63328" w:rsidRDefault="007E63B3" w:rsidP="00DC4835">
            <w:pPr>
              <w:pStyle w:val="ListParagraph"/>
              <w:ind w:left="0"/>
              <w:jc w:val="center"/>
            </w:pPr>
            <w:r w:rsidRPr="00E63328">
              <w:t>Cycle</w:t>
            </w:r>
          </w:p>
        </w:tc>
        <w:tc>
          <w:tcPr>
            <w:tcW w:w="1505" w:type="dxa"/>
          </w:tcPr>
          <w:p w:rsidR="007E63B3" w:rsidRPr="00E63328" w:rsidRDefault="007E63B3" w:rsidP="00FF3AEC">
            <w:pPr>
              <w:pStyle w:val="ListParagraph"/>
              <w:ind w:left="0"/>
            </w:pPr>
            <w:r w:rsidRPr="00E63328">
              <w:t>Row 119</w:t>
            </w:r>
          </w:p>
        </w:tc>
      </w:tr>
      <w:tr w:rsidR="007E63B3" w:rsidRPr="00E63328" w:rsidTr="00DC4835">
        <w:tc>
          <w:tcPr>
            <w:tcW w:w="1761" w:type="dxa"/>
          </w:tcPr>
          <w:p w:rsidR="007E63B3" w:rsidRPr="00E63328" w:rsidRDefault="007E63B3" w:rsidP="00FF3AEC">
            <w:pPr>
              <w:pStyle w:val="ListParagraph"/>
              <w:ind w:left="0"/>
            </w:pPr>
            <w:r w:rsidRPr="00E63328">
              <w:t>Primary /Supplementary Indicator</w:t>
            </w:r>
          </w:p>
        </w:tc>
        <w:tc>
          <w:tcPr>
            <w:tcW w:w="1517" w:type="dxa"/>
          </w:tcPr>
          <w:p w:rsidR="007E63B3" w:rsidRPr="00E63328" w:rsidRDefault="007E63B3" w:rsidP="005E51DF">
            <w:pPr>
              <w:pStyle w:val="ListParagraph"/>
              <w:ind w:left="0"/>
            </w:pPr>
            <w:r w:rsidRPr="00E63328">
              <w:t>Card Profile</w:t>
            </w:r>
          </w:p>
        </w:tc>
        <w:tc>
          <w:tcPr>
            <w:tcW w:w="1454" w:type="dxa"/>
          </w:tcPr>
          <w:p w:rsidR="007E63B3" w:rsidRPr="00E63328" w:rsidRDefault="007E63B3" w:rsidP="005E51DF">
            <w:pPr>
              <w:pStyle w:val="ListParagraph"/>
              <w:ind w:left="0"/>
            </w:pPr>
            <w:r w:rsidRPr="00E63328">
              <w:t>Get Cards Listing</w:t>
            </w:r>
          </w:p>
        </w:tc>
        <w:tc>
          <w:tcPr>
            <w:tcW w:w="1565" w:type="dxa"/>
          </w:tcPr>
          <w:p w:rsidR="007E63B3" w:rsidRPr="00E63328" w:rsidRDefault="007E63B3" w:rsidP="00FF3AEC">
            <w:pPr>
              <w:pStyle w:val="ListParagraph"/>
              <w:ind w:left="0"/>
            </w:pPr>
            <w:r w:rsidRPr="00E63328">
              <w:t>Card Category = ‘S’ for supplementary and ‘P’ for Primary Card</w:t>
            </w:r>
          </w:p>
        </w:tc>
        <w:tc>
          <w:tcPr>
            <w:tcW w:w="1505" w:type="dxa"/>
          </w:tcPr>
          <w:p w:rsidR="007E63B3" w:rsidRPr="00E63328" w:rsidRDefault="007E63B3" w:rsidP="00FF3AEC">
            <w:pPr>
              <w:pStyle w:val="ListParagraph"/>
              <w:ind w:left="0"/>
            </w:pPr>
            <w:r w:rsidRPr="00E63328">
              <w:t>Row 123</w:t>
            </w:r>
          </w:p>
        </w:tc>
      </w:tr>
      <w:tr w:rsidR="007E63B3" w:rsidRPr="00E63328" w:rsidTr="00DC4835">
        <w:tc>
          <w:tcPr>
            <w:tcW w:w="1761" w:type="dxa"/>
          </w:tcPr>
          <w:p w:rsidR="007E63B3" w:rsidRPr="00E63328" w:rsidRDefault="007E63B3" w:rsidP="00FF3AEC">
            <w:pPr>
              <w:pStyle w:val="ListParagraph"/>
              <w:ind w:left="0"/>
            </w:pPr>
            <w:r w:rsidRPr="00E63328">
              <w:t>Card Status of all Primary Cards</w:t>
            </w:r>
          </w:p>
        </w:tc>
        <w:tc>
          <w:tcPr>
            <w:tcW w:w="1517" w:type="dxa"/>
          </w:tcPr>
          <w:p w:rsidR="007E63B3" w:rsidRPr="00E63328" w:rsidRDefault="007E63B3" w:rsidP="005E51DF">
            <w:pPr>
              <w:pStyle w:val="ListParagraph"/>
              <w:ind w:left="0"/>
            </w:pPr>
            <w:r w:rsidRPr="00E63328">
              <w:t>Card Profile</w:t>
            </w:r>
          </w:p>
        </w:tc>
        <w:tc>
          <w:tcPr>
            <w:tcW w:w="1454" w:type="dxa"/>
          </w:tcPr>
          <w:p w:rsidR="007E63B3" w:rsidRPr="00E63328" w:rsidRDefault="007E63B3" w:rsidP="005E51DF">
            <w:pPr>
              <w:pStyle w:val="ListParagraph"/>
              <w:ind w:left="0"/>
            </w:pPr>
            <w:r w:rsidRPr="00E63328">
              <w:t>Get Cards Listing</w:t>
            </w:r>
          </w:p>
        </w:tc>
        <w:tc>
          <w:tcPr>
            <w:tcW w:w="1565" w:type="dxa"/>
          </w:tcPr>
          <w:p w:rsidR="007E63B3" w:rsidRPr="00E63328" w:rsidRDefault="007E63B3" w:rsidP="005E51DF">
            <w:pPr>
              <w:pStyle w:val="ListParagraph"/>
              <w:ind w:left="0"/>
            </w:pPr>
            <w:r w:rsidRPr="00E63328">
              <w:t>Card Status  of all cards where Card Category = ‘P’</w:t>
            </w:r>
          </w:p>
        </w:tc>
        <w:tc>
          <w:tcPr>
            <w:tcW w:w="1505" w:type="dxa"/>
          </w:tcPr>
          <w:p w:rsidR="007E63B3" w:rsidRPr="00E63328" w:rsidRDefault="007E63B3" w:rsidP="005E51DF">
            <w:pPr>
              <w:pStyle w:val="ListParagraph"/>
              <w:ind w:left="0"/>
            </w:pPr>
            <w:r w:rsidRPr="00E63328">
              <w:t>Row 128</w:t>
            </w:r>
          </w:p>
        </w:tc>
      </w:tr>
    </w:tbl>
    <w:p w:rsidR="00FF3AEC" w:rsidRPr="00E63328" w:rsidRDefault="00FF3AEC" w:rsidP="00FF3AEC">
      <w:pPr>
        <w:pStyle w:val="ListParagraph"/>
        <w:ind w:left="1440"/>
      </w:pPr>
    </w:p>
    <w:p w:rsidR="00E152B1" w:rsidRPr="00E63328" w:rsidRDefault="009946CF" w:rsidP="00C4045D">
      <w:pPr>
        <w:pStyle w:val="ListParagraph"/>
        <w:numPr>
          <w:ilvl w:val="1"/>
          <w:numId w:val="2"/>
        </w:numPr>
        <w:rPr>
          <w:b/>
          <w:color w:val="0070C0"/>
        </w:rPr>
      </w:pPr>
      <w:r w:rsidRPr="00E63328">
        <w:rPr>
          <w:b/>
          <w:color w:val="0070C0"/>
        </w:rPr>
        <w:t xml:space="preserve">Credit Card Status Validation - </w:t>
      </w:r>
      <w:r w:rsidR="00E152B1" w:rsidRPr="00E63328">
        <w:rPr>
          <w:b/>
          <w:color w:val="0070C0"/>
        </w:rPr>
        <w:t xml:space="preserve"> </w:t>
      </w:r>
    </w:p>
    <w:p w:rsidR="00E152B1" w:rsidRPr="00E63328" w:rsidRDefault="00E152B1" w:rsidP="00E152B1">
      <w:pPr>
        <w:pStyle w:val="ListParagraph"/>
        <w:numPr>
          <w:ilvl w:val="2"/>
          <w:numId w:val="2"/>
        </w:numPr>
      </w:pPr>
      <w:r w:rsidRPr="00E63328">
        <w:t>For SG – Irrespective of Primary Card or Supplementary card that got blocked, the Credit Card status of the blocked card will be validated for replacement.</w:t>
      </w:r>
    </w:p>
    <w:p w:rsidR="00F71E02" w:rsidRDefault="00E152B1" w:rsidP="00E152B1">
      <w:pPr>
        <w:pStyle w:val="ListParagraph"/>
        <w:numPr>
          <w:ilvl w:val="2"/>
          <w:numId w:val="2"/>
        </w:numPr>
      </w:pPr>
      <w:r w:rsidRPr="00E63328">
        <w:lastRenderedPageBreak/>
        <w:t xml:space="preserve"> For IN -  For Primary card replacement the status of the blocked primary card will be validated, if replacement is for Supplementary card then</w:t>
      </w:r>
      <w:r w:rsidR="00F71E02">
        <w:t xml:space="preserve"> eOps will proceed with  replacement if any one of the Primary Card of the customer is in active status as per the table below. </w:t>
      </w:r>
    </w:p>
    <w:p w:rsidR="00F71E02" w:rsidRDefault="00F71E02" w:rsidP="00E152B1">
      <w:pPr>
        <w:pStyle w:val="ListParagraph"/>
        <w:numPr>
          <w:ilvl w:val="2"/>
          <w:numId w:val="2"/>
        </w:numPr>
      </w:pPr>
      <w:r>
        <w:t>Using ‘Card Category’ field, if the value is ‘P’ then it is Primary Card and ‘S’ for Supplementary Card. And field ‘Card Status’ will be referred to check the card status</w:t>
      </w:r>
    </w:p>
    <w:p w:rsidR="00E16BF2" w:rsidRDefault="00E16BF2" w:rsidP="00E152B1">
      <w:pPr>
        <w:pStyle w:val="ListParagraph"/>
        <w:numPr>
          <w:ilvl w:val="2"/>
          <w:numId w:val="2"/>
        </w:numPr>
        <w:rPr>
          <w:ins w:id="11" w:author="1158434" w:date="2017-10-09T14:01:00Z"/>
        </w:rPr>
      </w:pPr>
      <w:ins w:id="12" w:author="1158434" w:date="2017-10-09T14:01:00Z">
        <w:r>
          <w:t xml:space="preserve">For MY </w:t>
        </w:r>
        <w:r>
          <w:t>–</w:t>
        </w:r>
        <w:r>
          <w:t xml:space="preserve"> </w:t>
        </w:r>
      </w:ins>
    </w:p>
    <w:p w:rsidR="00E16BF2" w:rsidRDefault="00E16BF2" w:rsidP="00E16BF2">
      <w:pPr>
        <w:pStyle w:val="ListParagraph"/>
        <w:ind w:left="2160"/>
        <w:rPr>
          <w:ins w:id="13" w:author="1158434" w:date="2017-10-09T14:01:00Z"/>
        </w:rPr>
      </w:pPr>
      <w:ins w:id="14" w:author="1158434" w:date="2017-10-09T14:01:00Z">
        <w:r>
          <w:t>If Card Selected is Supplementary Card</w:t>
        </w:r>
        <w:r>
          <w:t xml:space="preserve"> </w:t>
        </w:r>
        <w:r>
          <w:t>then</w:t>
        </w:r>
        <w:r>
          <w:t xml:space="preserve"> </w:t>
        </w:r>
        <w:r>
          <w:t xml:space="preserve">at least ONE Primary Card C/H Status </w:t>
        </w:r>
      </w:ins>
      <w:ins w:id="15" w:author="1158434" w:date="2017-10-09T14:02:00Z">
        <w:r w:rsidR="00026910">
          <w:t>should be</w:t>
        </w:r>
      </w:ins>
      <w:ins w:id="16" w:author="1158434" w:date="2017-10-09T14:01:00Z">
        <w:r>
          <w:t xml:space="preserve"> 0, or 1</w:t>
        </w:r>
        <w:r>
          <w:t xml:space="preserve"> </w:t>
        </w:r>
        <w:r>
          <w:t>else if Card Selected is Primary Card</w:t>
        </w:r>
        <w:r>
          <w:t xml:space="preserve"> </w:t>
        </w:r>
        <w:r>
          <w:t xml:space="preserve"> </w:t>
        </w:r>
      </w:ins>
      <w:ins w:id="17" w:author="1158434" w:date="2017-10-09T14:02:00Z">
        <w:r w:rsidR="00026910">
          <w:t>C</w:t>
        </w:r>
      </w:ins>
      <w:ins w:id="18" w:author="1158434" w:date="2017-10-09T14:01:00Z">
        <w:r>
          <w:t xml:space="preserve">/H Status of current selected card </w:t>
        </w:r>
      </w:ins>
      <w:ins w:id="19" w:author="1158434" w:date="2017-10-09T14:02:00Z">
        <w:r w:rsidR="00026910">
          <w:t>should be</w:t>
        </w:r>
      </w:ins>
      <w:ins w:id="20" w:author="1158434" w:date="2017-10-09T14:01:00Z">
        <w:r>
          <w:t xml:space="preserve"> 1 or 2</w:t>
        </w:r>
        <w:r>
          <w:tab/>
        </w:r>
      </w:ins>
    </w:p>
    <w:p w:rsidR="00E152B1" w:rsidRDefault="00E152B1" w:rsidP="00E16BF2">
      <w:pPr>
        <w:pStyle w:val="ListParagraph"/>
        <w:numPr>
          <w:ilvl w:val="2"/>
          <w:numId w:val="2"/>
        </w:numPr>
      </w:pPr>
      <w:r w:rsidRPr="00E63328">
        <w:t xml:space="preserve">Refer below the extract from BRD. Any status other than </w:t>
      </w:r>
      <w:r w:rsidR="00AB4293">
        <w:t>the below list</w:t>
      </w:r>
      <w:r w:rsidRPr="00E63328">
        <w:t xml:space="preserve"> will be rejected by eOps for Replacement</w:t>
      </w:r>
    </w:p>
    <w:p w:rsidR="00CC1DC4" w:rsidRPr="00E63328" w:rsidRDefault="00CC1DC4" w:rsidP="000907EB">
      <w:pPr>
        <w:pStyle w:val="ListParagraph"/>
        <w:ind w:left="2160"/>
      </w:pPr>
    </w:p>
    <w:tbl>
      <w:tblPr>
        <w:tblW w:w="9606" w:type="dxa"/>
        <w:tblInd w:w="918" w:type="dxa"/>
        <w:tblLook w:val="04A0"/>
      </w:tblPr>
      <w:tblGrid>
        <w:gridCol w:w="946"/>
        <w:gridCol w:w="2364"/>
        <w:gridCol w:w="1576"/>
        <w:gridCol w:w="1200"/>
        <w:gridCol w:w="2560"/>
        <w:gridCol w:w="960"/>
      </w:tblGrid>
      <w:tr w:rsidR="00E152B1" w:rsidRPr="00E63328" w:rsidTr="009E7F0B">
        <w:trPr>
          <w:trHeight w:val="570"/>
          <w:tblHeader/>
        </w:trPr>
        <w:tc>
          <w:tcPr>
            <w:tcW w:w="946" w:type="dxa"/>
            <w:tcBorders>
              <w:top w:val="single" w:sz="4" w:space="0" w:color="auto"/>
              <w:left w:val="single" w:sz="4" w:space="0" w:color="auto"/>
              <w:bottom w:val="single" w:sz="4" w:space="0" w:color="auto"/>
              <w:right w:val="single" w:sz="4" w:space="0" w:color="auto"/>
            </w:tcBorders>
            <w:shd w:val="clear" w:color="000000" w:fill="DDD9C3"/>
            <w:vAlign w:val="bottom"/>
            <w:hideMark/>
          </w:tcPr>
          <w:p w:rsidR="00E152B1" w:rsidRPr="00E63328" w:rsidRDefault="00E152B1" w:rsidP="00E152B1">
            <w:pPr>
              <w:spacing w:after="0" w:line="240" w:lineRule="auto"/>
              <w:rPr>
                <w:rFonts w:eastAsia="Times New Roman" w:cs="Times New Roman"/>
                <w:b/>
                <w:bCs/>
                <w:color w:val="000000"/>
                <w:lang w:eastAsia="en-GB"/>
              </w:rPr>
            </w:pPr>
            <w:bookmarkStart w:id="21" w:name="RANGE!A1"/>
            <w:r w:rsidRPr="00E63328">
              <w:rPr>
                <w:rFonts w:eastAsia="Times New Roman" w:cs="Times New Roman"/>
                <w:b/>
                <w:bCs/>
                <w:color w:val="000000"/>
                <w:lang w:eastAsia="en-GB"/>
              </w:rPr>
              <w:t>Country</w:t>
            </w:r>
            <w:bookmarkEnd w:id="21"/>
          </w:p>
        </w:tc>
        <w:tc>
          <w:tcPr>
            <w:tcW w:w="2364" w:type="dxa"/>
            <w:tcBorders>
              <w:top w:val="single" w:sz="4" w:space="0" w:color="auto"/>
              <w:left w:val="nil"/>
              <w:bottom w:val="single" w:sz="4" w:space="0" w:color="auto"/>
              <w:right w:val="single" w:sz="4" w:space="0" w:color="auto"/>
            </w:tcBorders>
            <w:shd w:val="clear" w:color="000000" w:fill="DDD9C3"/>
            <w:vAlign w:val="bottom"/>
            <w:hideMark/>
          </w:tcPr>
          <w:p w:rsidR="00E152B1" w:rsidRPr="00E63328" w:rsidRDefault="00E152B1" w:rsidP="00E152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Blocked Card Category</w:t>
            </w:r>
          </w:p>
        </w:tc>
        <w:tc>
          <w:tcPr>
            <w:tcW w:w="1576" w:type="dxa"/>
            <w:tcBorders>
              <w:top w:val="single" w:sz="4" w:space="0" w:color="auto"/>
              <w:left w:val="nil"/>
              <w:bottom w:val="single" w:sz="4" w:space="0" w:color="auto"/>
              <w:right w:val="single" w:sz="4" w:space="0" w:color="auto"/>
            </w:tcBorders>
            <w:shd w:val="clear" w:color="000000" w:fill="DDD9C3"/>
            <w:vAlign w:val="bottom"/>
            <w:hideMark/>
          </w:tcPr>
          <w:p w:rsidR="00E152B1" w:rsidRPr="00E63328" w:rsidRDefault="00E152B1" w:rsidP="00E152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C/H Status To Be Checked</w:t>
            </w:r>
          </w:p>
        </w:tc>
        <w:tc>
          <w:tcPr>
            <w:tcW w:w="1200" w:type="dxa"/>
            <w:tcBorders>
              <w:top w:val="single" w:sz="4" w:space="0" w:color="auto"/>
              <w:left w:val="nil"/>
              <w:bottom w:val="single" w:sz="4" w:space="0" w:color="auto"/>
              <w:right w:val="single" w:sz="4" w:space="0" w:color="auto"/>
            </w:tcBorders>
            <w:shd w:val="clear" w:color="000000" w:fill="DDD9C3"/>
            <w:vAlign w:val="center"/>
            <w:hideMark/>
          </w:tcPr>
          <w:p w:rsidR="00E152B1" w:rsidRPr="00E63328" w:rsidRDefault="00E152B1" w:rsidP="00E152B1">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Status Code</w:t>
            </w:r>
          </w:p>
        </w:tc>
        <w:tc>
          <w:tcPr>
            <w:tcW w:w="2560" w:type="dxa"/>
            <w:tcBorders>
              <w:top w:val="single" w:sz="4" w:space="0" w:color="auto"/>
              <w:left w:val="nil"/>
              <w:bottom w:val="single" w:sz="4" w:space="0" w:color="auto"/>
              <w:right w:val="single" w:sz="4" w:space="0" w:color="auto"/>
            </w:tcBorders>
            <w:shd w:val="clear" w:color="000000" w:fill="DDD9C3"/>
            <w:vAlign w:val="bottom"/>
            <w:hideMark/>
          </w:tcPr>
          <w:p w:rsidR="00E152B1" w:rsidRPr="00E63328" w:rsidRDefault="00E152B1" w:rsidP="00E152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Status Description</w:t>
            </w:r>
          </w:p>
        </w:tc>
        <w:tc>
          <w:tcPr>
            <w:tcW w:w="960" w:type="dxa"/>
            <w:tcBorders>
              <w:top w:val="single" w:sz="4" w:space="0" w:color="auto"/>
              <w:left w:val="nil"/>
              <w:bottom w:val="single" w:sz="4" w:space="0" w:color="auto"/>
              <w:right w:val="single" w:sz="4" w:space="0" w:color="auto"/>
            </w:tcBorders>
            <w:shd w:val="clear" w:color="000000" w:fill="DDD9C3"/>
            <w:vAlign w:val="bottom"/>
            <w:hideMark/>
          </w:tcPr>
          <w:p w:rsidR="00E152B1" w:rsidRPr="00E63328" w:rsidRDefault="00E152B1" w:rsidP="00E152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Action</w:t>
            </w:r>
          </w:p>
        </w:tc>
      </w:tr>
      <w:tr w:rsidR="00E152B1"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2364" w:type="dxa"/>
            <w:tcBorders>
              <w:top w:val="nil"/>
              <w:left w:val="nil"/>
              <w:bottom w:val="single" w:sz="4" w:space="0" w:color="auto"/>
              <w:right w:val="single" w:sz="4" w:space="0" w:color="auto"/>
            </w:tcBorders>
            <w:shd w:val="clear" w:color="auto" w:fill="auto"/>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r w:rsidR="000907EB">
              <w:rPr>
                <w:rFonts w:eastAsia="Times New Roman" w:cs="Times New Roman"/>
                <w:color w:val="000000"/>
                <w:lang w:eastAsia="en-GB"/>
              </w:rPr>
              <w:t>/Supplementary</w:t>
            </w:r>
          </w:p>
        </w:tc>
        <w:tc>
          <w:tcPr>
            <w:tcW w:w="1576" w:type="dxa"/>
            <w:tcBorders>
              <w:top w:val="nil"/>
              <w:left w:val="nil"/>
              <w:bottom w:val="single" w:sz="4" w:space="0" w:color="auto"/>
              <w:right w:val="single" w:sz="4" w:space="0" w:color="auto"/>
            </w:tcBorders>
            <w:shd w:val="clear" w:color="auto" w:fill="auto"/>
            <w:noWrap/>
            <w:vAlign w:val="bottom"/>
            <w:hideMark/>
          </w:tcPr>
          <w:p w:rsidR="00E152B1" w:rsidRPr="00E63328" w:rsidRDefault="000907EB" w:rsidP="000907EB">
            <w:pPr>
              <w:spacing w:after="0" w:line="240" w:lineRule="auto"/>
              <w:rPr>
                <w:rFonts w:eastAsia="Times New Roman" w:cs="Times New Roman"/>
                <w:color w:val="000000"/>
                <w:lang w:eastAsia="en-GB"/>
              </w:rPr>
            </w:pPr>
            <w:r>
              <w:rPr>
                <w:rFonts w:eastAsia="Times New Roman" w:cs="Times New Roman"/>
                <w:color w:val="000000"/>
                <w:lang w:eastAsia="en-GB"/>
              </w:rPr>
              <w:t>For the same card since the Card No is same</w:t>
            </w:r>
          </w:p>
        </w:tc>
        <w:tc>
          <w:tcPr>
            <w:tcW w:w="1200" w:type="dxa"/>
            <w:tcBorders>
              <w:top w:val="nil"/>
              <w:left w:val="nil"/>
              <w:bottom w:val="single" w:sz="4" w:space="0" w:color="auto"/>
              <w:right w:val="single" w:sz="4" w:space="0" w:color="auto"/>
            </w:tcBorders>
            <w:shd w:val="clear" w:color="000000" w:fill="FFFF99"/>
            <w:noWrap/>
            <w:vAlign w:val="center"/>
            <w:hideMark/>
          </w:tcPr>
          <w:p w:rsidR="00E152B1" w:rsidRPr="00E63328" w:rsidRDefault="00E152B1" w:rsidP="00E152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1</w:t>
            </w:r>
          </w:p>
        </w:tc>
        <w:tc>
          <w:tcPr>
            <w:tcW w:w="2560" w:type="dxa"/>
            <w:tcBorders>
              <w:top w:val="nil"/>
              <w:left w:val="nil"/>
              <w:bottom w:val="single" w:sz="4" w:space="0" w:color="auto"/>
              <w:right w:val="single" w:sz="4" w:space="0" w:color="auto"/>
            </w:tcBorders>
            <w:shd w:val="clear" w:color="000000" w:fill="FFFF99"/>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ACTIVE A/C</w:t>
            </w:r>
          </w:p>
        </w:tc>
        <w:tc>
          <w:tcPr>
            <w:tcW w:w="960" w:type="dxa"/>
            <w:tcBorders>
              <w:top w:val="nil"/>
              <w:left w:val="nil"/>
              <w:bottom w:val="single" w:sz="4" w:space="0" w:color="auto"/>
              <w:right w:val="single" w:sz="4" w:space="0" w:color="auto"/>
            </w:tcBorders>
            <w:shd w:val="clear" w:color="000000" w:fill="FFFF99"/>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E152B1"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2364" w:type="dxa"/>
            <w:tcBorders>
              <w:top w:val="nil"/>
              <w:left w:val="nil"/>
              <w:bottom w:val="single" w:sz="4" w:space="0" w:color="auto"/>
              <w:right w:val="single" w:sz="4" w:space="0" w:color="auto"/>
            </w:tcBorders>
            <w:shd w:val="clear" w:color="auto" w:fill="auto"/>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r w:rsidR="000907EB">
              <w:rPr>
                <w:rFonts w:eastAsia="Times New Roman" w:cs="Times New Roman"/>
                <w:color w:val="000000"/>
                <w:lang w:eastAsia="en-GB"/>
              </w:rPr>
              <w:t>/Supplementary</w:t>
            </w:r>
          </w:p>
        </w:tc>
        <w:tc>
          <w:tcPr>
            <w:tcW w:w="1576" w:type="dxa"/>
            <w:tcBorders>
              <w:top w:val="nil"/>
              <w:left w:val="nil"/>
              <w:bottom w:val="single" w:sz="4" w:space="0" w:color="auto"/>
              <w:right w:val="single" w:sz="4" w:space="0" w:color="auto"/>
            </w:tcBorders>
            <w:shd w:val="clear" w:color="auto" w:fill="auto"/>
            <w:noWrap/>
            <w:vAlign w:val="bottom"/>
            <w:hideMark/>
          </w:tcPr>
          <w:p w:rsidR="00E152B1" w:rsidRPr="00E63328" w:rsidRDefault="000907EB" w:rsidP="00E152B1">
            <w:pPr>
              <w:spacing w:after="0" w:line="240" w:lineRule="auto"/>
              <w:rPr>
                <w:rFonts w:eastAsia="Times New Roman" w:cs="Times New Roman"/>
                <w:color w:val="000000"/>
                <w:lang w:eastAsia="en-GB"/>
              </w:rPr>
            </w:pPr>
            <w:r>
              <w:rPr>
                <w:rFonts w:eastAsia="Times New Roman" w:cs="Times New Roman"/>
                <w:color w:val="000000"/>
                <w:lang w:eastAsia="en-GB"/>
              </w:rPr>
              <w:t xml:space="preserve">For the same card since he </w:t>
            </w:r>
            <w:r w:rsidR="00E1490B">
              <w:rPr>
                <w:rFonts w:eastAsia="Times New Roman" w:cs="Times New Roman"/>
                <w:color w:val="000000"/>
                <w:lang w:eastAsia="en-GB"/>
              </w:rPr>
              <w:t>Card</w:t>
            </w:r>
            <w:r>
              <w:rPr>
                <w:rFonts w:eastAsia="Times New Roman" w:cs="Times New Roman"/>
                <w:color w:val="000000"/>
                <w:lang w:eastAsia="en-GB"/>
              </w:rPr>
              <w:t xml:space="preserve"> No is same </w:t>
            </w:r>
          </w:p>
        </w:tc>
        <w:tc>
          <w:tcPr>
            <w:tcW w:w="1200" w:type="dxa"/>
            <w:tcBorders>
              <w:top w:val="nil"/>
              <w:left w:val="nil"/>
              <w:bottom w:val="single" w:sz="4" w:space="0" w:color="auto"/>
              <w:right w:val="single" w:sz="4" w:space="0" w:color="auto"/>
            </w:tcBorders>
            <w:shd w:val="clear" w:color="000000" w:fill="FFFF99"/>
            <w:noWrap/>
            <w:vAlign w:val="center"/>
            <w:hideMark/>
          </w:tcPr>
          <w:p w:rsidR="00E152B1" w:rsidRPr="00E63328" w:rsidRDefault="00E152B1" w:rsidP="00E152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2</w:t>
            </w:r>
          </w:p>
        </w:tc>
        <w:tc>
          <w:tcPr>
            <w:tcW w:w="2560" w:type="dxa"/>
            <w:tcBorders>
              <w:top w:val="nil"/>
              <w:left w:val="nil"/>
              <w:bottom w:val="single" w:sz="4" w:space="0" w:color="auto"/>
              <w:right w:val="single" w:sz="4" w:space="0" w:color="auto"/>
            </w:tcBorders>
            <w:shd w:val="clear" w:color="000000" w:fill="FFFF99"/>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INACTIVE A/C</w:t>
            </w:r>
          </w:p>
        </w:tc>
        <w:tc>
          <w:tcPr>
            <w:tcW w:w="960" w:type="dxa"/>
            <w:tcBorders>
              <w:top w:val="nil"/>
              <w:left w:val="nil"/>
              <w:bottom w:val="single" w:sz="4" w:space="0" w:color="auto"/>
              <w:right w:val="single" w:sz="4" w:space="0" w:color="auto"/>
            </w:tcBorders>
            <w:shd w:val="clear" w:color="000000" w:fill="FFFF99"/>
            <w:noWrap/>
            <w:vAlign w:val="bottom"/>
            <w:hideMark/>
          </w:tcPr>
          <w:p w:rsidR="00E152B1" w:rsidRPr="00E63328" w:rsidRDefault="00E152B1"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227F75"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Pr>
                <w:rFonts w:eastAsia="Times New Roman" w:cs="Times New Roman"/>
                <w:color w:val="000000"/>
                <w:lang w:eastAsia="en-GB"/>
              </w:rPr>
              <w:t>HK</w:t>
            </w:r>
          </w:p>
        </w:tc>
        <w:tc>
          <w:tcPr>
            <w:tcW w:w="2364"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r>
              <w:rPr>
                <w:rFonts w:eastAsia="Times New Roman" w:cs="Times New Roman"/>
                <w:color w:val="000000"/>
                <w:lang w:eastAsia="en-GB"/>
              </w:rPr>
              <w:t>/Supplementary</w:t>
            </w:r>
          </w:p>
        </w:tc>
        <w:tc>
          <w:tcPr>
            <w:tcW w:w="1576"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Pr>
                <w:rFonts w:eastAsia="Times New Roman" w:cs="Times New Roman"/>
                <w:color w:val="000000"/>
                <w:lang w:eastAsia="en-GB"/>
              </w:rPr>
              <w:t xml:space="preserve">For the same card since he Card No is same </w:t>
            </w:r>
          </w:p>
        </w:tc>
        <w:tc>
          <w:tcPr>
            <w:tcW w:w="1200" w:type="dxa"/>
            <w:tcBorders>
              <w:top w:val="nil"/>
              <w:left w:val="nil"/>
              <w:bottom w:val="single" w:sz="4" w:space="0" w:color="auto"/>
              <w:right w:val="single" w:sz="4" w:space="0" w:color="auto"/>
            </w:tcBorders>
            <w:shd w:val="clear" w:color="000000" w:fill="FFFF99"/>
            <w:noWrap/>
            <w:vAlign w:val="center"/>
            <w:hideMark/>
          </w:tcPr>
          <w:p w:rsidR="00227F75" w:rsidRPr="00E63328" w:rsidRDefault="00227F75" w:rsidP="00E152B1">
            <w:pPr>
              <w:spacing w:after="0" w:line="240" w:lineRule="auto"/>
              <w:jc w:val="center"/>
              <w:rPr>
                <w:rFonts w:eastAsia="Times New Roman" w:cs="Times New Roman"/>
                <w:color w:val="000000"/>
                <w:lang w:eastAsia="en-GB"/>
              </w:rPr>
            </w:pPr>
            <w:r>
              <w:rPr>
                <w:rFonts w:eastAsia="Times New Roman" w:cs="Times New Roman"/>
                <w:color w:val="000000"/>
                <w:lang w:eastAsia="en-GB"/>
              </w:rPr>
              <w:t>0,1,2</w:t>
            </w:r>
          </w:p>
        </w:tc>
        <w:tc>
          <w:tcPr>
            <w:tcW w:w="25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p>
        </w:tc>
        <w:tc>
          <w:tcPr>
            <w:tcW w:w="9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227F75"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2364"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p>
        </w:tc>
        <w:tc>
          <w:tcPr>
            <w:tcW w:w="1576"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p>
        </w:tc>
        <w:tc>
          <w:tcPr>
            <w:tcW w:w="1200" w:type="dxa"/>
            <w:tcBorders>
              <w:top w:val="nil"/>
              <w:left w:val="nil"/>
              <w:bottom w:val="single" w:sz="4" w:space="0" w:color="auto"/>
              <w:right w:val="single" w:sz="4" w:space="0" w:color="auto"/>
            </w:tcBorders>
            <w:shd w:val="clear" w:color="000000" w:fill="FFFF99"/>
            <w:noWrap/>
            <w:vAlign w:val="center"/>
            <w:hideMark/>
          </w:tcPr>
          <w:p w:rsidR="00227F75" w:rsidRPr="00E63328" w:rsidRDefault="00227F75" w:rsidP="00E152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1</w:t>
            </w:r>
          </w:p>
        </w:tc>
        <w:tc>
          <w:tcPr>
            <w:tcW w:w="25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ACTIVE A/C</w:t>
            </w:r>
          </w:p>
        </w:tc>
        <w:tc>
          <w:tcPr>
            <w:tcW w:w="9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227F75"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2364"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p>
        </w:tc>
        <w:tc>
          <w:tcPr>
            <w:tcW w:w="1576"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p>
        </w:tc>
        <w:tc>
          <w:tcPr>
            <w:tcW w:w="1200" w:type="dxa"/>
            <w:tcBorders>
              <w:top w:val="nil"/>
              <w:left w:val="nil"/>
              <w:bottom w:val="single" w:sz="4" w:space="0" w:color="auto"/>
              <w:right w:val="single" w:sz="4" w:space="0" w:color="auto"/>
            </w:tcBorders>
            <w:shd w:val="clear" w:color="000000" w:fill="FFFF99"/>
            <w:noWrap/>
            <w:vAlign w:val="center"/>
            <w:hideMark/>
          </w:tcPr>
          <w:p w:rsidR="00227F75" w:rsidRPr="00E63328" w:rsidRDefault="00227F75" w:rsidP="00E152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2</w:t>
            </w:r>
          </w:p>
        </w:tc>
        <w:tc>
          <w:tcPr>
            <w:tcW w:w="25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INACTIVE A/C</w:t>
            </w:r>
          </w:p>
        </w:tc>
        <w:tc>
          <w:tcPr>
            <w:tcW w:w="9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227F75"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p>
        </w:tc>
        <w:tc>
          <w:tcPr>
            <w:tcW w:w="2364"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p>
        </w:tc>
        <w:tc>
          <w:tcPr>
            <w:tcW w:w="1576"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p>
        </w:tc>
        <w:tc>
          <w:tcPr>
            <w:tcW w:w="1200" w:type="dxa"/>
            <w:tcBorders>
              <w:top w:val="nil"/>
              <w:left w:val="nil"/>
              <w:bottom w:val="single" w:sz="4" w:space="0" w:color="auto"/>
              <w:right w:val="single" w:sz="4" w:space="0" w:color="auto"/>
            </w:tcBorders>
            <w:shd w:val="clear" w:color="000000" w:fill="FFFF99"/>
            <w:noWrap/>
            <w:vAlign w:val="center"/>
            <w:hideMark/>
          </w:tcPr>
          <w:p w:rsidR="00227F75" w:rsidRPr="00E63328" w:rsidRDefault="00227F75" w:rsidP="00E152B1">
            <w:pPr>
              <w:spacing w:after="0" w:line="240" w:lineRule="auto"/>
              <w:jc w:val="center"/>
              <w:rPr>
                <w:rFonts w:eastAsia="Times New Roman" w:cs="Times New Roman"/>
                <w:color w:val="000000"/>
                <w:lang w:eastAsia="en-GB"/>
              </w:rPr>
            </w:pPr>
          </w:p>
        </w:tc>
        <w:tc>
          <w:tcPr>
            <w:tcW w:w="25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p>
        </w:tc>
        <w:tc>
          <w:tcPr>
            <w:tcW w:w="9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p>
        </w:tc>
      </w:tr>
      <w:tr w:rsidR="00227F75" w:rsidRPr="00E63328" w:rsidTr="009E7F0B">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2364"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Supplementary</w:t>
            </w:r>
          </w:p>
        </w:tc>
        <w:tc>
          <w:tcPr>
            <w:tcW w:w="1576" w:type="dxa"/>
            <w:tcBorders>
              <w:top w:val="nil"/>
              <w:left w:val="nil"/>
              <w:bottom w:val="single" w:sz="4" w:space="0" w:color="auto"/>
              <w:right w:val="single" w:sz="4" w:space="0" w:color="auto"/>
            </w:tcBorders>
            <w:shd w:val="clear" w:color="auto" w:fill="auto"/>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Primary</w:t>
            </w:r>
          </w:p>
        </w:tc>
        <w:tc>
          <w:tcPr>
            <w:tcW w:w="1200" w:type="dxa"/>
            <w:tcBorders>
              <w:top w:val="nil"/>
              <w:left w:val="nil"/>
              <w:bottom w:val="single" w:sz="4" w:space="0" w:color="auto"/>
              <w:right w:val="single" w:sz="4" w:space="0" w:color="auto"/>
            </w:tcBorders>
            <w:shd w:val="clear" w:color="000000" w:fill="FFFF99"/>
            <w:noWrap/>
            <w:vAlign w:val="center"/>
            <w:hideMark/>
          </w:tcPr>
          <w:p w:rsidR="00227F75" w:rsidRPr="00E63328" w:rsidRDefault="00227F75" w:rsidP="00E152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1</w:t>
            </w:r>
          </w:p>
        </w:tc>
        <w:tc>
          <w:tcPr>
            <w:tcW w:w="25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ACTIVE A/C</w:t>
            </w:r>
          </w:p>
        </w:tc>
        <w:tc>
          <w:tcPr>
            <w:tcW w:w="960" w:type="dxa"/>
            <w:tcBorders>
              <w:top w:val="nil"/>
              <w:left w:val="nil"/>
              <w:bottom w:val="single" w:sz="4" w:space="0" w:color="auto"/>
              <w:right w:val="single" w:sz="4" w:space="0" w:color="auto"/>
            </w:tcBorders>
            <w:shd w:val="clear" w:color="000000" w:fill="FFFF99"/>
            <w:noWrap/>
            <w:vAlign w:val="bottom"/>
            <w:hideMark/>
          </w:tcPr>
          <w:p w:rsidR="00227F75" w:rsidRPr="00E63328" w:rsidRDefault="00227F75" w:rsidP="00E152B1">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bl>
    <w:p w:rsidR="00E152B1" w:rsidRPr="00E63328" w:rsidRDefault="00E152B1" w:rsidP="00E152B1">
      <w:pPr>
        <w:pStyle w:val="ListParagraph"/>
        <w:ind w:left="2160"/>
      </w:pPr>
    </w:p>
    <w:p w:rsidR="00C644E1" w:rsidRDefault="00C644E1" w:rsidP="004F5D96">
      <w:pPr>
        <w:pStyle w:val="ListParagraph"/>
        <w:numPr>
          <w:ilvl w:val="1"/>
          <w:numId w:val="2"/>
        </w:numPr>
      </w:pPr>
      <w:r>
        <w:rPr>
          <w:b/>
          <w:color w:val="0070C0"/>
        </w:rPr>
        <w:t>Mailing Address Status</w:t>
      </w:r>
      <w:r w:rsidRPr="00E63328">
        <w:rPr>
          <w:b/>
          <w:color w:val="0070C0"/>
        </w:rPr>
        <w:t xml:space="preserve"> Validation</w:t>
      </w:r>
      <w:ins w:id="22" w:author="1158434" w:date="2017-10-09T16:21:00Z">
        <w:r w:rsidR="00F6469C">
          <w:rPr>
            <w:b/>
            <w:color w:val="0070C0"/>
          </w:rPr>
          <w:t xml:space="preserve"> ( for all applicable countries)</w:t>
        </w:r>
      </w:ins>
      <w:r w:rsidRPr="00E63328">
        <w:t xml:space="preserve"> -  For the cards that are el</w:t>
      </w:r>
      <w:r>
        <w:t>igible for replacement until step 4</w:t>
      </w:r>
      <w:r w:rsidR="005F6F35">
        <w:t>, the Mailing address status will be validated.  The Statement flag fetched from CCMS should be either 0 0r 1 then it is approved else Reject. Refer eDMI mapping below</w:t>
      </w:r>
    </w:p>
    <w:tbl>
      <w:tblPr>
        <w:tblStyle w:val="TableGrid"/>
        <w:tblW w:w="0" w:type="auto"/>
        <w:tblInd w:w="1440" w:type="dxa"/>
        <w:tblLook w:val="04A0"/>
      </w:tblPr>
      <w:tblGrid>
        <w:gridCol w:w="1761"/>
        <w:gridCol w:w="1517"/>
        <w:gridCol w:w="1454"/>
        <w:gridCol w:w="1565"/>
        <w:gridCol w:w="1505"/>
      </w:tblGrid>
      <w:tr w:rsidR="005F6F35" w:rsidRPr="00E63328" w:rsidTr="00ED5836">
        <w:trPr>
          <w:tblHeader/>
        </w:trPr>
        <w:tc>
          <w:tcPr>
            <w:tcW w:w="1761" w:type="dxa"/>
            <w:shd w:val="solid" w:color="C4BC96" w:themeColor="background2" w:themeShade="BF" w:fill="auto"/>
          </w:tcPr>
          <w:p w:rsidR="005F6F35" w:rsidRDefault="005F6F35" w:rsidP="00ED5836">
            <w:pPr>
              <w:pStyle w:val="ListParagraph"/>
              <w:ind w:left="0"/>
            </w:pPr>
            <w:r w:rsidRPr="00E63328">
              <w:t>Field Name</w:t>
            </w:r>
          </w:p>
          <w:p w:rsidR="005F6F35" w:rsidRPr="005F6F35" w:rsidRDefault="005F6F35" w:rsidP="00ED5836"/>
        </w:tc>
        <w:tc>
          <w:tcPr>
            <w:tcW w:w="1517" w:type="dxa"/>
            <w:shd w:val="solid" w:color="C4BC96" w:themeColor="background2" w:themeShade="BF" w:fill="auto"/>
          </w:tcPr>
          <w:p w:rsidR="005F6F35" w:rsidRPr="00E63328" w:rsidRDefault="005F6F35" w:rsidP="00ED5836">
            <w:pPr>
              <w:pStyle w:val="ListParagraph"/>
              <w:ind w:left="0"/>
            </w:pPr>
            <w:r w:rsidRPr="00E63328">
              <w:t>CCMS Functional Group</w:t>
            </w:r>
          </w:p>
        </w:tc>
        <w:tc>
          <w:tcPr>
            <w:tcW w:w="1454" w:type="dxa"/>
            <w:shd w:val="solid" w:color="C4BC96" w:themeColor="background2" w:themeShade="BF" w:fill="auto"/>
          </w:tcPr>
          <w:p w:rsidR="005F6F35" w:rsidRPr="00E63328" w:rsidRDefault="005F6F35" w:rsidP="00ED5836">
            <w:pPr>
              <w:pStyle w:val="ListParagraph"/>
              <w:ind w:left="0"/>
            </w:pPr>
            <w:r w:rsidRPr="00E63328">
              <w:t>CCMS /eDMI Interface Message Name</w:t>
            </w:r>
          </w:p>
        </w:tc>
        <w:tc>
          <w:tcPr>
            <w:tcW w:w="1565" w:type="dxa"/>
            <w:shd w:val="solid" w:color="C4BC96" w:themeColor="background2" w:themeShade="BF" w:fill="auto"/>
          </w:tcPr>
          <w:p w:rsidR="005F6F35" w:rsidRPr="00E63328" w:rsidRDefault="005F6F35" w:rsidP="00ED5836">
            <w:pPr>
              <w:pStyle w:val="ListParagraph"/>
              <w:ind w:left="0"/>
            </w:pPr>
            <w:r w:rsidRPr="00E63328">
              <w:t>eDMI  Interface field Name</w:t>
            </w:r>
          </w:p>
        </w:tc>
        <w:tc>
          <w:tcPr>
            <w:tcW w:w="1505" w:type="dxa"/>
            <w:shd w:val="solid" w:color="C4BC96" w:themeColor="background2" w:themeShade="BF" w:fill="auto"/>
          </w:tcPr>
          <w:p w:rsidR="005F6F35" w:rsidRPr="00E63328" w:rsidRDefault="005F6F35" w:rsidP="00ED5836">
            <w:pPr>
              <w:pStyle w:val="ListParagraph"/>
              <w:ind w:left="0"/>
            </w:pPr>
            <w:r w:rsidRPr="00E63328">
              <w:br/>
              <w:t>Reference</w:t>
            </w:r>
          </w:p>
        </w:tc>
      </w:tr>
      <w:tr w:rsidR="005F6F35" w:rsidRPr="00E63328" w:rsidTr="00ED5836">
        <w:tc>
          <w:tcPr>
            <w:tcW w:w="1761" w:type="dxa"/>
          </w:tcPr>
          <w:p w:rsidR="005F6F35" w:rsidRPr="00E63328" w:rsidRDefault="005F6F35" w:rsidP="00ED5836">
            <w:pPr>
              <w:pStyle w:val="ListParagraph"/>
              <w:ind w:left="0"/>
            </w:pPr>
            <w:r w:rsidRPr="00E63328">
              <w:t>Card Status</w:t>
            </w:r>
          </w:p>
        </w:tc>
        <w:tc>
          <w:tcPr>
            <w:tcW w:w="1517" w:type="dxa"/>
          </w:tcPr>
          <w:p w:rsidR="005F6F35" w:rsidRPr="00E63328" w:rsidRDefault="005F6F35" w:rsidP="00ED5836">
            <w:pPr>
              <w:pStyle w:val="ListParagraph"/>
              <w:ind w:left="0"/>
            </w:pPr>
            <w:r w:rsidRPr="00E63328">
              <w:t>Card Profile</w:t>
            </w:r>
          </w:p>
        </w:tc>
        <w:tc>
          <w:tcPr>
            <w:tcW w:w="1454" w:type="dxa"/>
          </w:tcPr>
          <w:p w:rsidR="005F6F35" w:rsidRPr="00E63328" w:rsidRDefault="005F6F35" w:rsidP="00ED5836">
            <w:pPr>
              <w:pStyle w:val="ListParagraph"/>
              <w:ind w:left="0"/>
            </w:pPr>
            <w:r w:rsidRPr="00E63328">
              <w:t>Get Cards Listing</w:t>
            </w:r>
          </w:p>
        </w:tc>
        <w:tc>
          <w:tcPr>
            <w:tcW w:w="1565" w:type="dxa"/>
          </w:tcPr>
          <w:p w:rsidR="005F6F35" w:rsidRPr="00E63328" w:rsidRDefault="005F6F35" w:rsidP="00ED5836">
            <w:pPr>
              <w:pStyle w:val="ListParagraph"/>
              <w:ind w:left="0"/>
            </w:pPr>
            <w:r>
              <w:t>Statement Flag</w:t>
            </w:r>
          </w:p>
        </w:tc>
        <w:tc>
          <w:tcPr>
            <w:tcW w:w="1505" w:type="dxa"/>
          </w:tcPr>
          <w:p w:rsidR="005F6F35" w:rsidRPr="00E63328" w:rsidRDefault="005F6F35" w:rsidP="00ED5836">
            <w:pPr>
              <w:pStyle w:val="ListParagraph"/>
              <w:ind w:left="0"/>
            </w:pPr>
            <w:r>
              <w:t>Row 117</w:t>
            </w:r>
          </w:p>
        </w:tc>
      </w:tr>
    </w:tbl>
    <w:p w:rsidR="005F6F35" w:rsidRPr="00C644E1" w:rsidRDefault="005F6F35" w:rsidP="005F6F35">
      <w:pPr>
        <w:pStyle w:val="ListParagraph"/>
        <w:ind w:left="1440"/>
      </w:pPr>
    </w:p>
    <w:p w:rsidR="0043384A" w:rsidRPr="00E63328" w:rsidRDefault="0043384A" w:rsidP="004F5D96">
      <w:pPr>
        <w:pStyle w:val="ListParagraph"/>
        <w:numPr>
          <w:ilvl w:val="1"/>
          <w:numId w:val="2"/>
        </w:numPr>
      </w:pPr>
      <w:r w:rsidRPr="00E63328">
        <w:rPr>
          <w:b/>
          <w:color w:val="0070C0"/>
        </w:rPr>
        <w:t>Card Expiry Date Validation</w:t>
      </w:r>
      <w:r w:rsidRPr="00E63328">
        <w:t xml:space="preserve"> </w:t>
      </w:r>
      <w:ins w:id="23" w:author="1158434" w:date="2017-10-09T15:32:00Z">
        <w:r w:rsidR="00611011">
          <w:t xml:space="preserve">( for all countries where the check is applicable) </w:t>
        </w:r>
      </w:ins>
      <w:r w:rsidRPr="00E63328">
        <w:t xml:space="preserve">-  </w:t>
      </w:r>
      <w:r w:rsidR="00946C25" w:rsidRPr="00E63328">
        <w:t>For the cards that are eligi</w:t>
      </w:r>
      <w:r w:rsidR="00C644E1">
        <w:t>ble for replacement until step 5</w:t>
      </w:r>
      <w:r w:rsidR="00946C25" w:rsidRPr="00E63328">
        <w:t xml:space="preserve">, </w:t>
      </w:r>
      <w:r w:rsidR="004F5D96" w:rsidRPr="00E63328">
        <w:t xml:space="preserve">eOps will validate the ‘Card Expiry Date’ fetched from CCMS if the expiry date is less than the Current Date </w:t>
      </w:r>
      <w:r w:rsidR="004F5D96" w:rsidRPr="00E63328">
        <w:lastRenderedPageBreak/>
        <w:t>then the  Replacement will be rejected</w:t>
      </w:r>
      <w:r w:rsidR="0085491A">
        <w:t xml:space="preserve">. The Card Expiry date from CCMS has only month and year and not the date.  Hence eOps will extract the month and year of the current date and will check against the card expiry month and year fetched from CCMS. If  it is less </w:t>
      </w:r>
      <w:del w:id="24" w:author="1158434" w:date="2017-10-09T15:31:00Z">
        <w:r w:rsidR="0085491A" w:rsidDel="006E3AA7">
          <w:delText>then</w:delText>
        </w:r>
      </w:del>
      <w:ins w:id="25" w:author="1158434" w:date="2017-10-09T15:31:00Z">
        <w:r w:rsidR="006E3AA7">
          <w:t>than</w:t>
        </w:r>
      </w:ins>
      <w:r w:rsidR="0085491A">
        <w:t xml:space="preserve"> the replacement </w:t>
      </w:r>
      <w:ins w:id="26" w:author="1158434" w:date="2017-10-09T15:31:00Z">
        <w:r w:rsidR="006E3AA7">
          <w:t xml:space="preserve"> date then the request </w:t>
        </w:r>
      </w:ins>
      <w:r w:rsidR="0085491A">
        <w:t>will be rejected. For EX. Current Date is 15/09/2017 and the value fetched from CCMS as expiry date is -09/17 then replacement will be processed. If the value fetched from CCMS is 08/17, then replacement will be rejected.</w:t>
      </w:r>
    </w:p>
    <w:p w:rsidR="004F5D96" w:rsidRPr="00E63328" w:rsidRDefault="007B1623" w:rsidP="004F5D96">
      <w:pPr>
        <w:pStyle w:val="ListParagraph"/>
        <w:numPr>
          <w:ilvl w:val="1"/>
          <w:numId w:val="2"/>
        </w:numPr>
      </w:pPr>
      <w:r w:rsidRPr="00E63328">
        <w:rPr>
          <w:b/>
          <w:color w:val="0070C0"/>
        </w:rPr>
        <w:t>Identifying Cards where</w:t>
      </w:r>
      <w:r w:rsidR="00946C25" w:rsidRPr="00E63328">
        <w:rPr>
          <w:b/>
          <w:color w:val="0070C0"/>
        </w:rPr>
        <w:t xml:space="preserve"> Card Expiry Date Extension</w:t>
      </w:r>
      <w:r w:rsidRPr="00E63328">
        <w:rPr>
          <w:b/>
          <w:color w:val="0070C0"/>
        </w:rPr>
        <w:t xml:space="preserve"> Required</w:t>
      </w:r>
      <w:r w:rsidR="00946C25" w:rsidRPr="00E63328">
        <w:t xml:space="preserve"> – </w:t>
      </w:r>
    </w:p>
    <w:p w:rsidR="004D36E5" w:rsidRDefault="00946C25" w:rsidP="00946C25">
      <w:pPr>
        <w:pStyle w:val="ListParagraph"/>
        <w:numPr>
          <w:ilvl w:val="2"/>
          <w:numId w:val="2"/>
        </w:numPr>
      </w:pPr>
      <w:r w:rsidRPr="00E63328">
        <w:t xml:space="preserve">For the cards that are eligible for replacement until step </w:t>
      </w:r>
      <w:r w:rsidR="00C644E1">
        <w:t>6</w:t>
      </w:r>
      <w:r w:rsidRPr="00E63328">
        <w:t xml:space="preserve">, eOps will </w:t>
      </w:r>
      <w:r w:rsidR="000A29F2" w:rsidRPr="00E63328">
        <w:t>check whether</w:t>
      </w:r>
      <w:r w:rsidRPr="00E63328">
        <w:t xml:space="preserve"> extension of Card Expiry Required.</w:t>
      </w:r>
    </w:p>
    <w:p w:rsidR="004D36E5" w:rsidRDefault="004D36E5" w:rsidP="00946C25">
      <w:pPr>
        <w:pStyle w:val="ListParagraph"/>
        <w:numPr>
          <w:ilvl w:val="2"/>
          <w:numId w:val="2"/>
        </w:numPr>
      </w:pPr>
      <w:r>
        <w:t>eOps will create a flag against each card and  derive the flag based on the below table</w:t>
      </w:r>
    </w:p>
    <w:p w:rsidR="00946C25" w:rsidRPr="00E63328" w:rsidRDefault="00946C25" w:rsidP="00946C25">
      <w:pPr>
        <w:pStyle w:val="ListParagraph"/>
        <w:numPr>
          <w:ilvl w:val="2"/>
          <w:numId w:val="2"/>
        </w:numPr>
      </w:pPr>
      <w:r w:rsidRPr="00E63328">
        <w:t xml:space="preserve"> The extract from BRD</w:t>
      </w:r>
    </w:p>
    <w:tbl>
      <w:tblPr>
        <w:tblW w:w="89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220"/>
        <w:gridCol w:w="1140"/>
        <w:gridCol w:w="1840"/>
        <w:gridCol w:w="2740"/>
      </w:tblGrid>
      <w:tr w:rsidR="000A29F2" w:rsidRPr="00E63328" w:rsidTr="000A29F2">
        <w:trPr>
          <w:trHeight w:val="255"/>
        </w:trPr>
        <w:tc>
          <w:tcPr>
            <w:tcW w:w="960" w:type="dxa"/>
            <w:shd w:val="clear" w:color="000000" w:fill="DDD9C3"/>
            <w:noWrap/>
            <w:vAlign w:val="bottom"/>
            <w:hideMark/>
          </w:tcPr>
          <w:p w:rsidR="000A29F2" w:rsidRPr="00E63328" w:rsidRDefault="000A29F2" w:rsidP="000A29F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2220" w:type="dxa"/>
            <w:shd w:val="clear" w:color="000000" w:fill="DDD9C3"/>
            <w:noWrap/>
            <w:vAlign w:val="bottom"/>
            <w:hideMark/>
          </w:tcPr>
          <w:p w:rsidR="000A29F2" w:rsidRPr="00E63328" w:rsidRDefault="000A29F2" w:rsidP="000A29F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Date 1 Field Name</w:t>
            </w:r>
          </w:p>
        </w:tc>
        <w:tc>
          <w:tcPr>
            <w:tcW w:w="1140" w:type="dxa"/>
            <w:shd w:val="clear" w:color="000000" w:fill="DDD9C3"/>
            <w:noWrap/>
            <w:vAlign w:val="center"/>
            <w:hideMark/>
          </w:tcPr>
          <w:p w:rsidR="000A29F2" w:rsidRPr="00E63328" w:rsidRDefault="000A29F2" w:rsidP="000A29F2">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Logic</w:t>
            </w:r>
          </w:p>
        </w:tc>
        <w:tc>
          <w:tcPr>
            <w:tcW w:w="1840" w:type="dxa"/>
            <w:shd w:val="clear" w:color="000000" w:fill="DDD9C3"/>
            <w:noWrap/>
            <w:vAlign w:val="bottom"/>
            <w:hideMark/>
          </w:tcPr>
          <w:p w:rsidR="000A29F2" w:rsidRPr="00E63328" w:rsidRDefault="000A29F2" w:rsidP="000A29F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Date 2 Field Name</w:t>
            </w:r>
          </w:p>
        </w:tc>
        <w:tc>
          <w:tcPr>
            <w:tcW w:w="2740" w:type="dxa"/>
            <w:shd w:val="clear" w:color="000000" w:fill="DDD9C3"/>
            <w:noWrap/>
            <w:vAlign w:val="center"/>
            <w:hideMark/>
          </w:tcPr>
          <w:p w:rsidR="000A29F2" w:rsidRPr="00E63328" w:rsidRDefault="000A29F2" w:rsidP="000A29F2">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Expiry Date Extension Required</w:t>
            </w:r>
          </w:p>
        </w:tc>
      </w:tr>
      <w:tr w:rsidR="000A29F2" w:rsidRPr="00E63328" w:rsidTr="000A29F2">
        <w:trPr>
          <w:trHeight w:val="255"/>
        </w:trPr>
        <w:tc>
          <w:tcPr>
            <w:tcW w:w="960" w:type="dxa"/>
            <w:shd w:val="clear" w:color="auto" w:fill="auto"/>
            <w:noWrap/>
            <w:vAlign w:val="bottom"/>
            <w:hideMark/>
          </w:tcPr>
          <w:p w:rsidR="000A29F2" w:rsidRPr="00E63328" w:rsidRDefault="000A29F2" w:rsidP="000A29F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7" w:author="1158434" w:date="2017-10-09T16:23:00Z">
              <w:r w:rsidR="00F6469C">
                <w:rPr>
                  <w:rFonts w:eastAsia="Times New Roman" w:cs="Times New Roman"/>
                  <w:color w:val="000000"/>
                  <w:lang w:eastAsia="en-GB"/>
                </w:rPr>
                <w:t>/MY</w:t>
              </w:r>
            </w:ins>
          </w:p>
        </w:tc>
        <w:tc>
          <w:tcPr>
            <w:tcW w:w="2220" w:type="dxa"/>
            <w:shd w:val="clear" w:color="auto" w:fill="auto"/>
            <w:noWrap/>
            <w:vAlign w:val="bottom"/>
            <w:hideMark/>
          </w:tcPr>
          <w:p w:rsidR="000A29F2" w:rsidRPr="00E63328" w:rsidRDefault="000A29F2" w:rsidP="000A29F2">
            <w:pPr>
              <w:spacing w:after="0" w:line="240" w:lineRule="auto"/>
              <w:rPr>
                <w:rFonts w:eastAsia="Times New Roman" w:cs="Times New Roman"/>
                <w:color w:val="000000"/>
                <w:lang w:eastAsia="en-GB"/>
              </w:rPr>
            </w:pPr>
            <w:r w:rsidRPr="00E63328">
              <w:rPr>
                <w:rFonts w:eastAsia="Times New Roman" w:cs="Times New Roman"/>
                <w:color w:val="000000"/>
                <w:lang w:eastAsia="en-GB"/>
              </w:rPr>
              <w:t>Card Expiry Date</w:t>
            </w:r>
          </w:p>
        </w:tc>
        <w:tc>
          <w:tcPr>
            <w:tcW w:w="1140" w:type="dxa"/>
            <w:shd w:val="clear" w:color="auto" w:fill="auto"/>
            <w:noWrap/>
            <w:vAlign w:val="center"/>
            <w:hideMark/>
          </w:tcPr>
          <w:p w:rsidR="000A29F2" w:rsidRPr="00E63328" w:rsidRDefault="000A29F2" w:rsidP="000A29F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&lt;=</w:t>
            </w:r>
          </w:p>
        </w:tc>
        <w:tc>
          <w:tcPr>
            <w:tcW w:w="1840" w:type="dxa"/>
            <w:shd w:val="clear" w:color="auto" w:fill="auto"/>
            <w:noWrap/>
            <w:vAlign w:val="bottom"/>
            <w:hideMark/>
          </w:tcPr>
          <w:p w:rsidR="000A29F2" w:rsidRPr="00E63328" w:rsidRDefault="00491761" w:rsidP="00491761">
            <w:pPr>
              <w:spacing w:after="0" w:line="240" w:lineRule="auto"/>
              <w:rPr>
                <w:rFonts w:eastAsia="Times New Roman" w:cs="Times New Roman"/>
                <w:color w:val="000000"/>
                <w:lang w:eastAsia="en-GB"/>
              </w:rPr>
            </w:pPr>
            <w:r>
              <w:rPr>
                <w:rFonts w:eastAsia="Times New Roman" w:cs="Times New Roman"/>
                <w:color w:val="000000"/>
                <w:lang w:eastAsia="en-GB"/>
              </w:rPr>
              <w:t>Current Date + 6 months</w:t>
            </w:r>
          </w:p>
        </w:tc>
        <w:tc>
          <w:tcPr>
            <w:tcW w:w="2740" w:type="dxa"/>
            <w:shd w:val="clear" w:color="auto" w:fill="auto"/>
            <w:noWrap/>
            <w:vAlign w:val="center"/>
            <w:hideMark/>
          </w:tcPr>
          <w:p w:rsidR="000A29F2" w:rsidRPr="00E63328" w:rsidRDefault="00E23ADD" w:rsidP="000A29F2">
            <w:pPr>
              <w:spacing w:after="0" w:line="240" w:lineRule="auto"/>
              <w:jc w:val="center"/>
              <w:rPr>
                <w:rFonts w:eastAsia="Times New Roman" w:cs="Times New Roman"/>
                <w:color w:val="0000FF"/>
                <w:u w:val="single"/>
                <w:lang w:eastAsia="en-GB"/>
              </w:rPr>
            </w:pPr>
            <w:hyperlink r:id="rId8" w:anchor="'ExpiryDt Ext Eligibility Flag'!A1" w:history="1">
              <w:r w:rsidR="000A29F2" w:rsidRPr="00E63328">
                <w:rPr>
                  <w:rFonts w:eastAsia="Times New Roman" w:cs="Times New Roman"/>
                  <w:color w:val="0000FF"/>
                  <w:u w:val="single"/>
                  <w:lang w:eastAsia="en-GB"/>
                </w:rPr>
                <w:t>Yes</w:t>
              </w:r>
            </w:hyperlink>
          </w:p>
        </w:tc>
      </w:tr>
      <w:tr w:rsidR="000A29F2" w:rsidRPr="00E63328" w:rsidTr="000A29F2">
        <w:trPr>
          <w:trHeight w:val="255"/>
        </w:trPr>
        <w:tc>
          <w:tcPr>
            <w:tcW w:w="960" w:type="dxa"/>
            <w:shd w:val="clear" w:color="auto" w:fill="auto"/>
            <w:noWrap/>
            <w:vAlign w:val="bottom"/>
            <w:hideMark/>
          </w:tcPr>
          <w:p w:rsidR="000A29F2" w:rsidRPr="00E63328" w:rsidRDefault="000A29F2" w:rsidP="000A29F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2220" w:type="dxa"/>
            <w:shd w:val="clear" w:color="auto" w:fill="auto"/>
            <w:noWrap/>
            <w:vAlign w:val="bottom"/>
            <w:hideMark/>
          </w:tcPr>
          <w:p w:rsidR="000A29F2" w:rsidRPr="00E63328" w:rsidRDefault="000A29F2" w:rsidP="000A29F2">
            <w:pPr>
              <w:spacing w:after="0" w:line="240" w:lineRule="auto"/>
              <w:rPr>
                <w:rFonts w:eastAsia="Times New Roman" w:cs="Times New Roman"/>
                <w:color w:val="000000"/>
                <w:lang w:eastAsia="en-GB"/>
              </w:rPr>
            </w:pPr>
            <w:r w:rsidRPr="00E63328">
              <w:rPr>
                <w:rFonts w:eastAsia="Times New Roman" w:cs="Times New Roman"/>
                <w:color w:val="000000"/>
                <w:lang w:eastAsia="en-GB"/>
              </w:rPr>
              <w:t>Card Expiry Date</w:t>
            </w:r>
          </w:p>
        </w:tc>
        <w:tc>
          <w:tcPr>
            <w:tcW w:w="1140" w:type="dxa"/>
            <w:shd w:val="clear" w:color="auto" w:fill="auto"/>
            <w:noWrap/>
            <w:vAlign w:val="center"/>
            <w:hideMark/>
          </w:tcPr>
          <w:p w:rsidR="000A29F2" w:rsidRPr="00E63328" w:rsidRDefault="000A29F2" w:rsidP="000A29F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&lt;=</w:t>
            </w:r>
          </w:p>
        </w:tc>
        <w:tc>
          <w:tcPr>
            <w:tcW w:w="1840" w:type="dxa"/>
            <w:shd w:val="clear" w:color="auto" w:fill="auto"/>
            <w:noWrap/>
            <w:vAlign w:val="bottom"/>
            <w:hideMark/>
          </w:tcPr>
          <w:p w:rsidR="000A29F2" w:rsidRPr="00E63328" w:rsidRDefault="00491761" w:rsidP="000A29F2">
            <w:pPr>
              <w:spacing w:after="0" w:line="240" w:lineRule="auto"/>
              <w:rPr>
                <w:rFonts w:eastAsia="Times New Roman" w:cs="Times New Roman"/>
                <w:color w:val="000000"/>
                <w:lang w:eastAsia="en-GB"/>
              </w:rPr>
            </w:pPr>
            <w:r>
              <w:rPr>
                <w:rFonts w:eastAsia="Times New Roman" w:cs="Times New Roman"/>
                <w:color w:val="000000"/>
                <w:lang w:eastAsia="en-GB"/>
              </w:rPr>
              <w:t>Current Date + 2 months</w:t>
            </w:r>
          </w:p>
        </w:tc>
        <w:tc>
          <w:tcPr>
            <w:tcW w:w="2740" w:type="dxa"/>
            <w:shd w:val="clear" w:color="auto" w:fill="auto"/>
            <w:noWrap/>
            <w:vAlign w:val="center"/>
            <w:hideMark/>
          </w:tcPr>
          <w:p w:rsidR="000A29F2" w:rsidRPr="00E63328" w:rsidRDefault="00E23ADD" w:rsidP="000A29F2">
            <w:pPr>
              <w:spacing w:after="0" w:line="240" w:lineRule="auto"/>
              <w:jc w:val="center"/>
              <w:rPr>
                <w:rFonts w:eastAsia="Times New Roman" w:cs="Times New Roman"/>
                <w:color w:val="0000FF"/>
                <w:u w:val="single"/>
                <w:lang w:eastAsia="en-GB"/>
              </w:rPr>
            </w:pPr>
            <w:hyperlink r:id="rId9" w:anchor="'ExpiryDt Ext Eligibility Flag'!A1" w:history="1">
              <w:r w:rsidR="000A29F2" w:rsidRPr="00E63328">
                <w:rPr>
                  <w:rFonts w:eastAsia="Times New Roman" w:cs="Times New Roman"/>
                  <w:color w:val="0000FF"/>
                  <w:u w:val="single"/>
                  <w:lang w:eastAsia="en-GB"/>
                </w:rPr>
                <w:t>Yes</w:t>
              </w:r>
            </w:hyperlink>
          </w:p>
        </w:tc>
      </w:tr>
    </w:tbl>
    <w:p w:rsidR="000A29F2" w:rsidRPr="00E63328" w:rsidRDefault="000A29F2" w:rsidP="00E152B1">
      <w:pPr>
        <w:pStyle w:val="ListParagraph"/>
        <w:ind w:left="2160"/>
      </w:pPr>
    </w:p>
    <w:p w:rsidR="007B1623" w:rsidRPr="00E63328" w:rsidRDefault="007B1623" w:rsidP="007B1623">
      <w:pPr>
        <w:pStyle w:val="ListParagraph"/>
        <w:numPr>
          <w:ilvl w:val="1"/>
          <w:numId w:val="2"/>
        </w:numPr>
      </w:pPr>
      <w:r w:rsidRPr="00E63328">
        <w:rPr>
          <w:b/>
          <w:color w:val="0070C0"/>
        </w:rPr>
        <w:t>Eligibility check for Card Expiry Date Extension</w:t>
      </w:r>
      <w:r w:rsidRPr="00E63328">
        <w:t xml:space="preserve"> –  For the cards that are eligi</w:t>
      </w:r>
      <w:r w:rsidR="00C644E1">
        <w:t>ble for replacement until step 6</w:t>
      </w:r>
      <w:r w:rsidRPr="00E63328">
        <w:t xml:space="preserve"> and required an extension of expiry date as per step 5, following validations will be performed</w:t>
      </w:r>
    </w:p>
    <w:p w:rsidR="00033C77" w:rsidRPr="00E63328" w:rsidRDefault="007B1623" w:rsidP="007B1623">
      <w:pPr>
        <w:pStyle w:val="ListParagraph"/>
        <w:numPr>
          <w:ilvl w:val="2"/>
          <w:numId w:val="2"/>
        </w:numPr>
      </w:pPr>
      <w:r w:rsidRPr="00E63328">
        <w:t xml:space="preserve">eOps will fetch Behaviour Code from CCMS  </w:t>
      </w:r>
    </w:p>
    <w:p w:rsidR="00C16C25" w:rsidRDefault="00D83E3C" w:rsidP="007B1623">
      <w:pPr>
        <w:pStyle w:val="ListParagraph"/>
        <w:numPr>
          <w:ilvl w:val="2"/>
          <w:numId w:val="2"/>
        </w:numPr>
      </w:pPr>
      <w:r w:rsidRPr="00E63328">
        <w:t xml:space="preserve"> </w:t>
      </w:r>
      <w:r w:rsidR="00C16C25">
        <w:t xml:space="preserve"> </w:t>
      </w:r>
      <w:r w:rsidR="00897E12">
        <w:t>T</w:t>
      </w:r>
      <w:r w:rsidR="00033C77" w:rsidRPr="00E63328">
        <w:t>he B Score fetched from CCMS will be validated and derive pass or fail</w:t>
      </w:r>
      <w:r w:rsidRPr="00E63328">
        <w:t xml:space="preserve">. </w:t>
      </w:r>
    </w:p>
    <w:p w:rsidR="00C16C25" w:rsidRDefault="00C16C25" w:rsidP="007B1623">
      <w:pPr>
        <w:pStyle w:val="ListParagraph"/>
        <w:numPr>
          <w:ilvl w:val="2"/>
          <w:numId w:val="2"/>
        </w:numPr>
      </w:pPr>
      <w:r>
        <w:t>The Pass or Fail for B Score will be saved in a separate field</w:t>
      </w:r>
      <w:r w:rsidRPr="00E63328">
        <w:t xml:space="preserve"> </w:t>
      </w:r>
    </w:p>
    <w:p w:rsidR="00D83E3C" w:rsidRPr="00E63328" w:rsidRDefault="00D83E3C" w:rsidP="007B1623">
      <w:pPr>
        <w:pStyle w:val="ListParagraph"/>
        <w:numPr>
          <w:ilvl w:val="2"/>
          <w:numId w:val="2"/>
        </w:numPr>
      </w:pPr>
      <w:r w:rsidRPr="00E63328">
        <w:t>Refer below extract from BRD</w:t>
      </w:r>
    </w:p>
    <w:tbl>
      <w:tblPr>
        <w:tblW w:w="6540" w:type="dxa"/>
        <w:tblInd w:w="1548" w:type="dxa"/>
        <w:tblLook w:val="04A0"/>
      </w:tblPr>
      <w:tblGrid>
        <w:gridCol w:w="960"/>
        <w:gridCol w:w="1820"/>
        <w:gridCol w:w="2800"/>
        <w:gridCol w:w="960"/>
      </w:tblGrid>
      <w:tr w:rsidR="00D83E3C" w:rsidRPr="00E63328" w:rsidTr="005E51DF">
        <w:trPr>
          <w:trHeight w:val="255"/>
        </w:trPr>
        <w:tc>
          <w:tcPr>
            <w:tcW w:w="960" w:type="dxa"/>
            <w:tcBorders>
              <w:top w:val="single" w:sz="4" w:space="0" w:color="auto"/>
              <w:left w:val="single" w:sz="4" w:space="0" w:color="auto"/>
              <w:bottom w:val="single" w:sz="4" w:space="0" w:color="auto"/>
              <w:right w:val="single" w:sz="4" w:space="0" w:color="auto"/>
            </w:tcBorders>
            <w:shd w:val="solid" w:color="C4BC96" w:themeColor="background2" w:themeShade="BF" w:fill="FFFF00"/>
            <w:noWrap/>
            <w:vAlign w:val="bottom"/>
            <w:hideMark/>
          </w:tcPr>
          <w:p w:rsidR="00D83E3C" w:rsidRPr="00E63328" w:rsidRDefault="00D83E3C" w:rsidP="00D83E3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182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D83E3C" w:rsidRPr="00E63328" w:rsidRDefault="00D83E3C" w:rsidP="00D83E3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Min Behaviour Score</w:t>
            </w:r>
          </w:p>
        </w:tc>
        <w:tc>
          <w:tcPr>
            <w:tcW w:w="280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D83E3C" w:rsidRPr="00E63328" w:rsidRDefault="00D83E3C" w:rsidP="00D83E3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Current Score</w:t>
            </w:r>
          </w:p>
        </w:tc>
        <w:tc>
          <w:tcPr>
            <w:tcW w:w="96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D83E3C" w:rsidRPr="00E63328" w:rsidRDefault="00D83E3C" w:rsidP="00D83E3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Action</w:t>
            </w:r>
          </w:p>
        </w:tc>
      </w:tr>
      <w:tr w:rsidR="00D83E3C" w:rsidRPr="00E63328" w:rsidTr="00D83E3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20" w:type="dxa"/>
            <w:tcBorders>
              <w:top w:val="nil"/>
              <w:left w:val="nil"/>
              <w:bottom w:val="single" w:sz="4" w:space="0" w:color="auto"/>
              <w:right w:val="single" w:sz="4" w:space="0" w:color="auto"/>
            </w:tcBorders>
            <w:shd w:val="clear" w:color="auto" w:fill="auto"/>
            <w:noWrap/>
            <w:vAlign w:val="bottom"/>
            <w:hideMark/>
          </w:tcPr>
          <w:p w:rsidR="00D83E3C" w:rsidRPr="00E63328" w:rsidRDefault="00D83E3C" w:rsidP="00D83E3C">
            <w:pPr>
              <w:spacing w:after="0" w:line="240" w:lineRule="auto"/>
              <w:jc w:val="right"/>
              <w:rPr>
                <w:rFonts w:eastAsia="Times New Roman" w:cs="Times New Roman"/>
                <w:color w:val="000000"/>
                <w:lang w:eastAsia="en-GB"/>
              </w:rPr>
            </w:pPr>
            <w:r w:rsidRPr="00E63328">
              <w:rPr>
                <w:rFonts w:eastAsia="Times New Roman" w:cs="Times New Roman"/>
                <w:color w:val="000000"/>
                <w:lang w:eastAsia="en-GB"/>
              </w:rPr>
              <w:t>454</w:t>
            </w:r>
          </w:p>
        </w:tc>
        <w:tc>
          <w:tcPr>
            <w:tcW w:w="2800" w:type="dxa"/>
            <w:tcBorders>
              <w:top w:val="nil"/>
              <w:left w:val="nil"/>
              <w:bottom w:val="single" w:sz="4" w:space="0" w:color="auto"/>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is less than min score</w:t>
            </w:r>
          </w:p>
        </w:tc>
        <w:tc>
          <w:tcPr>
            <w:tcW w:w="960" w:type="dxa"/>
            <w:tcBorders>
              <w:top w:val="nil"/>
              <w:left w:val="nil"/>
              <w:bottom w:val="single" w:sz="4" w:space="0" w:color="auto"/>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Fail</w:t>
            </w:r>
          </w:p>
        </w:tc>
      </w:tr>
      <w:tr w:rsidR="00D83E3C" w:rsidRPr="00E63328" w:rsidTr="00097FF8">
        <w:trPr>
          <w:trHeight w:val="255"/>
        </w:trPr>
        <w:tc>
          <w:tcPr>
            <w:tcW w:w="960" w:type="dxa"/>
            <w:tcBorders>
              <w:top w:val="nil"/>
              <w:left w:val="single" w:sz="4" w:space="0" w:color="auto"/>
              <w:bottom w:val="nil"/>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20" w:type="dxa"/>
            <w:tcBorders>
              <w:top w:val="nil"/>
              <w:left w:val="nil"/>
              <w:bottom w:val="nil"/>
              <w:right w:val="single" w:sz="4" w:space="0" w:color="auto"/>
            </w:tcBorders>
            <w:shd w:val="clear" w:color="auto" w:fill="auto"/>
            <w:noWrap/>
            <w:vAlign w:val="bottom"/>
            <w:hideMark/>
          </w:tcPr>
          <w:p w:rsidR="00D83E3C" w:rsidRPr="00E63328" w:rsidRDefault="00D83E3C" w:rsidP="00D83E3C">
            <w:pPr>
              <w:spacing w:after="0" w:line="240" w:lineRule="auto"/>
              <w:jc w:val="right"/>
              <w:rPr>
                <w:rFonts w:eastAsia="Times New Roman" w:cs="Times New Roman"/>
                <w:color w:val="000000"/>
                <w:lang w:eastAsia="en-GB"/>
              </w:rPr>
            </w:pPr>
            <w:r w:rsidRPr="00E63328">
              <w:rPr>
                <w:rFonts w:eastAsia="Times New Roman" w:cs="Times New Roman"/>
                <w:color w:val="000000"/>
                <w:lang w:eastAsia="en-GB"/>
              </w:rPr>
              <w:t>454</w:t>
            </w:r>
          </w:p>
        </w:tc>
        <w:tc>
          <w:tcPr>
            <w:tcW w:w="2800" w:type="dxa"/>
            <w:tcBorders>
              <w:top w:val="nil"/>
              <w:left w:val="nil"/>
              <w:bottom w:val="nil"/>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is more than or equal min score</w:t>
            </w:r>
          </w:p>
        </w:tc>
        <w:tc>
          <w:tcPr>
            <w:tcW w:w="960" w:type="dxa"/>
            <w:tcBorders>
              <w:top w:val="nil"/>
              <w:left w:val="nil"/>
              <w:bottom w:val="nil"/>
              <w:right w:val="single" w:sz="4" w:space="0" w:color="auto"/>
            </w:tcBorders>
            <w:shd w:val="clear" w:color="auto" w:fill="auto"/>
            <w:noWrap/>
            <w:vAlign w:val="bottom"/>
            <w:hideMark/>
          </w:tcPr>
          <w:p w:rsidR="00D83E3C" w:rsidRPr="00E63328" w:rsidRDefault="00D83E3C"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Pass</w:t>
            </w:r>
          </w:p>
        </w:tc>
      </w:tr>
      <w:tr w:rsidR="00097FF8" w:rsidRPr="00E63328" w:rsidTr="00097FF8">
        <w:trPr>
          <w:trHeight w:val="255"/>
        </w:trPr>
        <w:tc>
          <w:tcPr>
            <w:tcW w:w="960" w:type="dxa"/>
            <w:tcBorders>
              <w:top w:val="nil"/>
              <w:left w:val="single" w:sz="4" w:space="0" w:color="auto"/>
              <w:bottom w:val="nil"/>
              <w:right w:val="single" w:sz="4" w:space="0" w:color="auto"/>
            </w:tcBorders>
            <w:shd w:val="clear" w:color="auto" w:fill="auto"/>
            <w:noWrap/>
            <w:vAlign w:val="bottom"/>
            <w:hideMark/>
          </w:tcPr>
          <w:p w:rsidR="00097FF8" w:rsidRPr="00E63328" w:rsidRDefault="00097FF8" w:rsidP="00D83E3C">
            <w:pPr>
              <w:spacing w:after="0" w:line="240" w:lineRule="auto"/>
              <w:rPr>
                <w:rFonts w:eastAsia="Times New Roman" w:cs="Times New Roman"/>
                <w:color w:val="000000"/>
                <w:lang w:eastAsia="en-GB"/>
              </w:rPr>
            </w:pPr>
            <w:r>
              <w:rPr>
                <w:rFonts w:eastAsia="Times New Roman" w:cs="Times New Roman"/>
                <w:color w:val="000000"/>
                <w:lang w:eastAsia="en-GB"/>
              </w:rPr>
              <w:t>MY</w:t>
            </w:r>
          </w:p>
        </w:tc>
        <w:tc>
          <w:tcPr>
            <w:tcW w:w="1820" w:type="dxa"/>
            <w:tcBorders>
              <w:top w:val="nil"/>
              <w:left w:val="nil"/>
              <w:bottom w:val="nil"/>
              <w:right w:val="single" w:sz="4" w:space="0" w:color="auto"/>
            </w:tcBorders>
            <w:shd w:val="clear" w:color="auto" w:fill="auto"/>
            <w:noWrap/>
            <w:vAlign w:val="bottom"/>
            <w:hideMark/>
          </w:tcPr>
          <w:p w:rsidR="00097FF8" w:rsidRPr="00E63328" w:rsidRDefault="00097FF8" w:rsidP="00D83E3C">
            <w:pPr>
              <w:spacing w:after="0" w:line="240" w:lineRule="auto"/>
              <w:jc w:val="right"/>
              <w:rPr>
                <w:rFonts w:eastAsia="Times New Roman" w:cs="Times New Roman"/>
                <w:color w:val="000000"/>
                <w:lang w:eastAsia="en-GB"/>
              </w:rPr>
            </w:pPr>
            <w:r>
              <w:rPr>
                <w:rFonts w:eastAsia="Times New Roman" w:cs="Times New Roman"/>
                <w:color w:val="000000"/>
                <w:lang w:eastAsia="en-GB"/>
              </w:rPr>
              <w:t>362</w:t>
            </w:r>
          </w:p>
        </w:tc>
        <w:tc>
          <w:tcPr>
            <w:tcW w:w="2800" w:type="dxa"/>
            <w:tcBorders>
              <w:top w:val="nil"/>
              <w:left w:val="nil"/>
              <w:bottom w:val="nil"/>
              <w:right w:val="single" w:sz="4" w:space="0" w:color="auto"/>
            </w:tcBorders>
            <w:shd w:val="clear" w:color="auto" w:fill="auto"/>
            <w:noWrap/>
            <w:vAlign w:val="bottom"/>
            <w:hideMark/>
          </w:tcPr>
          <w:p w:rsidR="00097FF8" w:rsidRPr="00E63328" w:rsidRDefault="00097FF8"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is less than min score</w:t>
            </w:r>
          </w:p>
        </w:tc>
        <w:tc>
          <w:tcPr>
            <w:tcW w:w="960" w:type="dxa"/>
            <w:tcBorders>
              <w:top w:val="nil"/>
              <w:left w:val="nil"/>
              <w:bottom w:val="nil"/>
              <w:right w:val="single" w:sz="4" w:space="0" w:color="auto"/>
            </w:tcBorders>
            <w:shd w:val="clear" w:color="auto" w:fill="auto"/>
            <w:noWrap/>
            <w:vAlign w:val="bottom"/>
            <w:hideMark/>
          </w:tcPr>
          <w:p w:rsidR="00097FF8" w:rsidRPr="00E63328" w:rsidRDefault="00097FF8"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Fail</w:t>
            </w:r>
          </w:p>
        </w:tc>
      </w:tr>
      <w:tr w:rsidR="00097FF8" w:rsidRPr="00E63328" w:rsidTr="00D83E3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FF8" w:rsidRDefault="00097FF8" w:rsidP="00D83E3C">
            <w:pPr>
              <w:spacing w:after="0" w:line="240" w:lineRule="auto"/>
              <w:rPr>
                <w:rFonts w:eastAsia="Times New Roman" w:cs="Times New Roman"/>
                <w:color w:val="000000"/>
                <w:lang w:eastAsia="en-GB"/>
              </w:rPr>
            </w:pPr>
            <w:r>
              <w:rPr>
                <w:rFonts w:eastAsia="Times New Roman" w:cs="Times New Roman"/>
                <w:color w:val="000000"/>
                <w:lang w:eastAsia="en-GB"/>
              </w:rPr>
              <w:t>MY</w:t>
            </w:r>
          </w:p>
        </w:tc>
        <w:tc>
          <w:tcPr>
            <w:tcW w:w="1820" w:type="dxa"/>
            <w:tcBorders>
              <w:top w:val="nil"/>
              <w:left w:val="nil"/>
              <w:bottom w:val="single" w:sz="4" w:space="0" w:color="auto"/>
              <w:right w:val="single" w:sz="4" w:space="0" w:color="auto"/>
            </w:tcBorders>
            <w:shd w:val="clear" w:color="auto" w:fill="auto"/>
            <w:noWrap/>
            <w:vAlign w:val="bottom"/>
            <w:hideMark/>
          </w:tcPr>
          <w:p w:rsidR="00097FF8" w:rsidRDefault="00097FF8" w:rsidP="00D83E3C">
            <w:pPr>
              <w:spacing w:after="0" w:line="240" w:lineRule="auto"/>
              <w:jc w:val="right"/>
              <w:rPr>
                <w:rFonts w:eastAsia="Times New Roman" w:cs="Times New Roman"/>
                <w:color w:val="000000"/>
                <w:lang w:eastAsia="en-GB"/>
              </w:rPr>
            </w:pPr>
            <w:r>
              <w:rPr>
                <w:rFonts w:eastAsia="Times New Roman" w:cs="Times New Roman"/>
                <w:color w:val="000000"/>
                <w:lang w:eastAsia="en-GB"/>
              </w:rPr>
              <w:t>362</w:t>
            </w:r>
          </w:p>
        </w:tc>
        <w:tc>
          <w:tcPr>
            <w:tcW w:w="2800" w:type="dxa"/>
            <w:tcBorders>
              <w:top w:val="nil"/>
              <w:left w:val="nil"/>
              <w:bottom w:val="single" w:sz="4" w:space="0" w:color="auto"/>
              <w:right w:val="single" w:sz="4" w:space="0" w:color="auto"/>
            </w:tcBorders>
            <w:shd w:val="clear" w:color="auto" w:fill="auto"/>
            <w:noWrap/>
            <w:vAlign w:val="bottom"/>
            <w:hideMark/>
          </w:tcPr>
          <w:p w:rsidR="00097FF8" w:rsidRPr="00E63328" w:rsidRDefault="00097FF8"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is more than or equal min score</w:t>
            </w:r>
          </w:p>
        </w:tc>
        <w:tc>
          <w:tcPr>
            <w:tcW w:w="960" w:type="dxa"/>
            <w:tcBorders>
              <w:top w:val="nil"/>
              <w:left w:val="nil"/>
              <w:bottom w:val="single" w:sz="4" w:space="0" w:color="auto"/>
              <w:right w:val="single" w:sz="4" w:space="0" w:color="auto"/>
            </w:tcBorders>
            <w:shd w:val="clear" w:color="auto" w:fill="auto"/>
            <w:noWrap/>
            <w:vAlign w:val="bottom"/>
            <w:hideMark/>
          </w:tcPr>
          <w:p w:rsidR="00097FF8" w:rsidRPr="00E63328" w:rsidRDefault="00097FF8" w:rsidP="00D83E3C">
            <w:pPr>
              <w:spacing w:after="0" w:line="240" w:lineRule="auto"/>
              <w:rPr>
                <w:rFonts w:eastAsia="Times New Roman" w:cs="Times New Roman"/>
                <w:color w:val="000000"/>
                <w:lang w:eastAsia="en-GB"/>
              </w:rPr>
            </w:pPr>
            <w:r w:rsidRPr="00E63328">
              <w:rPr>
                <w:rFonts w:eastAsia="Times New Roman" w:cs="Times New Roman"/>
                <w:color w:val="000000"/>
                <w:lang w:eastAsia="en-GB"/>
              </w:rPr>
              <w:t>Pass</w:t>
            </w:r>
          </w:p>
        </w:tc>
      </w:tr>
    </w:tbl>
    <w:p w:rsidR="00D83E3C" w:rsidRPr="00E63328" w:rsidRDefault="00D83E3C" w:rsidP="00D83E3C">
      <w:pPr>
        <w:pStyle w:val="ListParagraph"/>
        <w:ind w:left="2160"/>
      </w:pPr>
    </w:p>
    <w:p w:rsidR="00D83E3C" w:rsidRPr="00E63328" w:rsidRDefault="00D83E3C" w:rsidP="00D83E3C">
      <w:pPr>
        <w:pStyle w:val="ListParagraph"/>
        <w:ind w:left="2160"/>
      </w:pPr>
    </w:p>
    <w:p w:rsidR="007B1623" w:rsidRPr="00E63328" w:rsidRDefault="00033C77" w:rsidP="007B1623">
      <w:pPr>
        <w:pStyle w:val="ListParagraph"/>
        <w:numPr>
          <w:ilvl w:val="2"/>
          <w:numId w:val="2"/>
        </w:numPr>
      </w:pPr>
      <w:r w:rsidRPr="00E63328">
        <w:t>With the derived ‘Pass’ or ‘Fail’ status in above two checks</w:t>
      </w:r>
      <w:r w:rsidR="007B1623" w:rsidRPr="00E63328">
        <w:t>, eOps will identify whether the card is eligible for extension.</w:t>
      </w:r>
      <w:r w:rsidRPr="00E63328">
        <w:t xml:space="preserve">. </w:t>
      </w:r>
      <w:r w:rsidR="00D83E3C" w:rsidRPr="00E63328">
        <w:t xml:space="preserve"> Refer below the extract from BRD</w:t>
      </w:r>
    </w:p>
    <w:tbl>
      <w:tblPr>
        <w:tblW w:w="5576" w:type="dxa"/>
        <w:tblInd w:w="1458" w:type="dxa"/>
        <w:tblLook w:val="04A0"/>
      </w:tblPr>
      <w:tblGrid>
        <w:gridCol w:w="946"/>
        <w:gridCol w:w="2400"/>
        <w:gridCol w:w="2230"/>
      </w:tblGrid>
      <w:tr w:rsidR="00897E12" w:rsidRPr="00E63328" w:rsidTr="00897E12">
        <w:trPr>
          <w:trHeight w:val="585"/>
        </w:trPr>
        <w:tc>
          <w:tcPr>
            <w:tcW w:w="946" w:type="dxa"/>
            <w:tcBorders>
              <w:top w:val="single" w:sz="4" w:space="0" w:color="auto"/>
              <w:left w:val="single" w:sz="4" w:space="0" w:color="auto"/>
              <w:bottom w:val="single" w:sz="4" w:space="0" w:color="auto"/>
              <w:right w:val="single" w:sz="4" w:space="0" w:color="auto"/>
            </w:tcBorders>
            <w:shd w:val="solid" w:color="C4BC96" w:themeColor="background2" w:themeShade="BF" w:fill="FFFF00"/>
            <w:noWrap/>
            <w:vAlign w:val="center"/>
            <w:hideMark/>
          </w:tcPr>
          <w:p w:rsidR="00897E12" w:rsidRPr="00E63328" w:rsidRDefault="00897E12" w:rsidP="00DE7F8A">
            <w:pPr>
              <w:spacing w:after="0" w:line="240" w:lineRule="auto"/>
              <w:rPr>
                <w:rFonts w:eastAsia="Times New Roman" w:cs="Times New Roman"/>
                <w:b/>
                <w:bCs/>
                <w:lang w:eastAsia="en-GB"/>
              </w:rPr>
            </w:pPr>
            <w:r w:rsidRPr="00E63328">
              <w:rPr>
                <w:rFonts w:eastAsia="Times New Roman" w:cs="Times New Roman"/>
                <w:b/>
                <w:bCs/>
                <w:lang w:eastAsia="en-GB"/>
              </w:rPr>
              <w:t>Country</w:t>
            </w:r>
          </w:p>
        </w:tc>
        <w:tc>
          <w:tcPr>
            <w:tcW w:w="2400" w:type="dxa"/>
            <w:tcBorders>
              <w:top w:val="single" w:sz="4" w:space="0" w:color="auto"/>
              <w:left w:val="nil"/>
              <w:bottom w:val="single" w:sz="4" w:space="0" w:color="auto"/>
              <w:right w:val="single" w:sz="4" w:space="0" w:color="auto"/>
            </w:tcBorders>
            <w:shd w:val="solid" w:color="C4BC96" w:themeColor="background2" w:themeShade="BF" w:fill="FFFF00"/>
            <w:noWrap/>
            <w:vAlign w:val="center"/>
            <w:hideMark/>
          </w:tcPr>
          <w:p w:rsidR="00897E12" w:rsidRPr="00E63328" w:rsidRDefault="00E23ADD" w:rsidP="00DE7F8A">
            <w:pPr>
              <w:spacing w:after="0" w:line="240" w:lineRule="auto"/>
              <w:rPr>
                <w:rFonts w:eastAsia="Times New Roman" w:cs="Times New Roman"/>
                <w:b/>
                <w:bCs/>
                <w:lang w:eastAsia="en-GB"/>
              </w:rPr>
            </w:pPr>
            <w:hyperlink r:id="rId10" w:anchor="BehaviorScore_Validation!A1" w:history="1">
              <w:r w:rsidR="00897E12" w:rsidRPr="00E63328">
                <w:rPr>
                  <w:rFonts w:eastAsia="Times New Roman" w:cs="Times New Roman"/>
                  <w:b/>
                  <w:bCs/>
                  <w:lang w:eastAsia="en-GB"/>
                </w:rPr>
                <w:t>Behaviour Score Validation</w:t>
              </w:r>
            </w:hyperlink>
          </w:p>
        </w:tc>
        <w:tc>
          <w:tcPr>
            <w:tcW w:w="2230" w:type="dxa"/>
            <w:tcBorders>
              <w:top w:val="single" w:sz="4" w:space="0" w:color="auto"/>
              <w:left w:val="nil"/>
              <w:bottom w:val="single" w:sz="4" w:space="0" w:color="auto"/>
              <w:right w:val="single" w:sz="4" w:space="0" w:color="auto"/>
            </w:tcBorders>
            <w:shd w:val="solid" w:color="C4BC96" w:themeColor="background2" w:themeShade="BF" w:fill="FFFF00"/>
            <w:noWrap/>
            <w:vAlign w:val="center"/>
            <w:hideMark/>
          </w:tcPr>
          <w:p w:rsidR="00897E12" w:rsidRPr="00E63328" w:rsidRDefault="00897E12" w:rsidP="00DE7F8A">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Expiry Date Extension Eligibility Flag</w:t>
            </w:r>
          </w:p>
        </w:tc>
      </w:tr>
      <w:tr w:rsidR="00897E12" w:rsidRPr="00E63328" w:rsidTr="00897E12">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2400" w:type="dxa"/>
            <w:tcBorders>
              <w:top w:val="nil"/>
              <w:left w:val="nil"/>
              <w:bottom w:val="single" w:sz="4" w:space="0" w:color="auto"/>
              <w:right w:val="single" w:sz="4" w:space="0" w:color="auto"/>
            </w:tcBorders>
            <w:shd w:val="clear" w:color="auto" w:fill="auto"/>
            <w:noWrap/>
            <w:vAlign w:val="bottom"/>
            <w:hideMark/>
          </w:tcPr>
          <w:p w:rsidR="00897E12" w:rsidRPr="00E63328" w:rsidRDefault="00E23ADD" w:rsidP="00DE7F8A">
            <w:pPr>
              <w:spacing w:after="0" w:line="240" w:lineRule="auto"/>
              <w:rPr>
                <w:rFonts w:eastAsia="Times New Roman" w:cs="Times New Roman"/>
                <w:color w:val="000000"/>
                <w:lang w:eastAsia="en-GB"/>
              </w:rPr>
            </w:pPr>
            <w:hyperlink r:id="rId11" w:anchor="BehaviorScore_Validation!A1" w:history="1">
              <w:r w:rsidR="00897E12" w:rsidRPr="00E63328">
                <w:rPr>
                  <w:rFonts w:eastAsia="Times New Roman" w:cs="Times New Roman"/>
                  <w:color w:val="000000"/>
                  <w:lang w:eastAsia="en-GB"/>
                </w:rPr>
                <w:t>Pass</w:t>
              </w:r>
            </w:hyperlink>
          </w:p>
        </w:tc>
        <w:tc>
          <w:tcPr>
            <w:tcW w:w="223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YES</w:t>
            </w:r>
          </w:p>
        </w:tc>
      </w:tr>
      <w:tr w:rsidR="00897E12" w:rsidRPr="00E63328" w:rsidTr="00897E12">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240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Fail</w:t>
            </w:r>
          </w:p>
        </w:tc>
        <w:tc>
          <w:tcPr>
            <w:tcW w:w="223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No</w:t>
            </w:r>
          </w:p>
        </w:tc>
      </w:tr>
      <w:tr w:rsidR="00897E12" w:rsidRPr="00E63328" w:rsidTr="00897E12">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2400" w:type="dxa"/>
            <w:tcBorders>
              <w:top w:val="nil"/>
              <w:left w:val="nil"/>
              <w:bottom w:val="single" w:sz="4" w:space="0" w:color="auto"/>
              <w:right w:val="single" w:sz="4" w:space="0" w:color="auto"/>
            </w:tcBorders>
            <w:shd w:val="clear" w:color="auto" w:fill="auto"/>
            <w:noWrap/>
            <w:vAlign w:val="bottom"/>
            <w:hideMark/>
          </w:tcPr>
          <w:p w:rsidR="00897E12" w:rsidRPr="00E63328" w:rsidRDefault="00E23ADD" w:rsidP="00DE7F8A">
            <w:pPr>
              <w:spacing w:after="0" w:line="240" w:lineRule="auto"/>
              <w:rPr>
                <w:rFonts w:eastAsia="Times New Roman" w:cs="Times New Roman"/>
                <w:color w:val="000000"/>
                <w:lang w:eastAsia="en-GB"/>
              </w:rPr>
            </w:pPr>
            <w:hyperlink r:id="rId12" w:anchor="BehaviorScore_Validation!A1" w:history="1">
              <w:r w:rsidR="00897E12" w:rsidRPr="00E63328">
                <w:rPr>
                  <w:rFonts w:eastAsia="Times New Roman" w:cs="Times New Roman"/>
                  <w:color w:val="000000"/>
                  <w:lang w:eastAsia="en-GB"/>
                </w:rPr>
                <w:t>Pass</w:t>
              </w:r>
            </w:hyperlink>
          </w:p>
        </w:tc>
        <w:tc>
          <w:tcPr>
            <w:tcW w:w="223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YES</w:t>
            </w:r>
          </w:p>
        </w:tc>
      </w:tr>
      <w:tr w:rsidR="00897E12" w:rsidRPr="00E63328" w:rsidTr="00897E12">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lastRenderedPageBreak/>
              <w:t>IN</w:t>
            </w:r>
          </w:p>
        </w:tc>
        <w:tc>
          <w:tcPr>
            <w:tcW w:w="240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Fail</w:t>
            </w:r>
          </w:p>
        </w:tc>
        <w:tc>
          <w:tcPr>
            <w:tcW w:w="2230" w:type="dxa"/>
            <w:tcBorders>
              <w:top w:val="nil"/>
              <w:left w:val="nil"/>
              <w:bottom w:val="single" w:sz="4" w:space="0" w:color="auto"/>
              <w:right w:val="single" w:sz="4" w:space="0" w:color="auto"/>
            </w:tcBorders>
            <w:shd w:val="clear" w:color="auto" w:fill="auto"/>
            <w:noWrap/>
            <w:vAlign w:val="bottom"/>
            <w:hideMark/>
          </w:tcPr>
          <w:p w:rsidR="00897E12" w:rsidRPr="00E63328" w:rsidRDefault="00897E12" w:rsidP="00DE7F8A">
            <w:pPr>
              <w:spacing w:after="0" w:line="240" w:lineRule="auto"/>
              <w:rPr>
                <w:rFonts w:eastAsia="Times New Roman" w:cs="Times New Roman"/>
                <w:color w:val="000000"/>
                <w:lang w:eastAsia="en-GB"/>
              </w:rPr>
            </w:pPr>
            <w:r w:rsidRPr="00E63328">
              <w:rPr>
                <w:rFonts w:eastAsia="Times New Roman" w:cs="Times New Roman"/>
                <w:color w:val="000000"/>
                <w:lang w:eastAsia="en-GB"/>
              </w:rPr>
              <w:t>No</w:t>
            </w:r>
          </w:p>
        </w:tc>
      </w:tr>
      <w:tr w:rsidR="00E07577" w:rsidRPr="00E63328" w:rsidDel="00897E12" w:rsidTr="00897E12">
        <w:trPr>
          <w:trHeight w:val="255"/>
        </w:trPr>
        <w:tc>
          <w:tcPr>
            <w:tcW w:w="946" w:type="dxa"/>
            <w:tcBorders>
              <w:top w:val="nil"/>
              <w:left w:val="single" w:sz="4" w:space="0" w:color="auto"/>
              <w:bottom w:val="single" w:sz="4" w:space="0" w:color="auto"/>
              <w:right w:val="single" w:sz="4" w:space="0" w:color="auto"/>
            </w:tcBorders>
            <w:shd w:val="clear" w:color="auto" w:fill="auto"/>
            <w:noWrap/>
            <w:vAlign w:val="bottom"/>
            <w:hideMark/>
          </w:tcPr>
          <w:p w:rsidR="00E07577" w:rsidRPr="00E63328" w:rsidDel="00897E12" w:rsidRDefault="00E07577" w:rsidP="00DE7F8A">
            <w:pPr>
              <w:spacing w:after="0" w:line="240" w:lineRule="auto"/>
              <w:rPr>
                <w:rFonts w:eastAsia="Times New Roman" w:cs="Times New Roman"/>
                <w:color w:val="000000"/>
                <w:lang w:eastAsia="en-GB"/>
              </w:rPr>
            </w:pPr>
            <w:r>
              <w:rPr>
                <w:rFonts w:eastAsia="Times New Roman" w:cs="Times New Roman"/>
                <w:color w:val="000000"/>
                <w:lang w:eastAsia="en-GB"/>
              </w:rPr>
              <w:t>MY</w:t>
            </w:r>
          </w:p>
        </w:tc>
        <w:tc>
          <w:tcPr>
            <w:tcW w:w="2400" w:type="dxa"/>
            <w:tcBorders>
              <w:top w:val="nil"/>
              <w:left w:val="nil"/>
              <w:bottom w:val="single" w:sz="4" w:space="0" w:color="auto"/>
              <w:right w:val="single" w:sz="4" w:space="0" w:color="auto"/>
            </w:tcBorders>
            <w:shd w:val="clear" w:color="auto" w:fill="auto"/>
            <w:noWrap/>
            <w:vAlign w:val="bottom"/>
            <w:hideMark/>
          </w:tcPr>
          <w:p w:rsidR="00E07577" w:rsidRPr="00E63328" w:rsidDel="00897E12" w:rsidRDefault="00E07577" w:rsidP="00DE7F8A">
            <w:pPr>
              <w:spacing w:after="0" w:line="240" w:lineRule="auto"/>
              <w:rPr>
                <w:rFonts w:eastAsia="Times New Roman" w:cs="Times New Roman"/>
                <w:color w:val="000000"/>
                <w:lang w:eastAsia="en-GB"/>
              </w:rPr>
            </w:pPr>
            <w:r>
              <w:rPr>
                <w:rFonts w:eastAsia="Times New Roman" w:cs="Times New Roman"/>
                <w:color w:val="000000"/>
                <w:lang w:eastAsia="en-GB"/>
              </w:rPr>
              <w:t>Pass</w:t>
            </w:r>
          </w:p>
        </w:tc>
        <w:tc>
          <w:tcPr>
            <w:tcW w:w="2230" w:type="dxa"/>
            <w:tcBorders>
              <w:top w:val="nil"/>
              <w:left w:val="nil"/>
              <w:bottom w:val="single" w:sz="4" w:space="0" w:color="auto"/>
              <w:right w:val="single" w:sz="4" w:space="0" w:color="auto"/>
            </w:tcBorders>
            <w:shd w:val="clear" w:color="auto" w:fill="auto"/>
            <w:noWrap/>
            <w:vAlign w:val="bottom"/>
            <w:hideMark/>
          </w:tcPr>
          <w:p w:rsidR="00E07577" w:rsidRPr="00E63328" w:rsidDel="00897E12" w:rsidRDefault="00E07577" w:rsidP="00DE7F8A">
            <w:pPr>
              <w:spacing w:after="0" w:line="240" w:lineRule="auto"/>
              <w:rPr>
                <w:rFonts w:eastAsia="Times New Roman" w:cs="Times New Roman"/>
                <w:color w:val="000000"/>
                <w:lang w:eastAsia="en-GB"/>
              </w:rPr>
            </w:pPr>
            <w:r>
              <w:rPr>
                <w:rFonts w:eastAsia="Times New Roman" w:cs="Times New Roman"/>
                <w:color w:val="000000"/>
                <w:lang w:eastAsia="en-GB"/>
              </w:rPr>
              <w:t>YES</w:t>
            </w:r>
          </w:p>
        </w:tc>
      </w:tr>
    </w:tbl>
    <w:p w:rsidR="006F3F37" w:rsidRDefault="006F3F37" w:rsidP="006F3F37">
      <w:pPr>
        <w:pStyle w:val="ListParagraph"/>
        <w:ind w:left="1440"/>
      </w:pPr>
    </w:p>
    <w:p w:rsidR="00E07577" w:rsidRDefault="00E07577" w:rsidP="00E07577">
      <w:pPr>
        <w:pStyle w:val="ListParagraph"/>
        <w:ind w:left="1440"/>
      </w:pPr>
      <w:r>
        <w:t xml:space="preserve">For HK - 1) If Card Expiry Date is less than 3 months from current </w:t>
      </w:r>
      <w:r w:rsidR="00095627">
        <w:t>date then</w:t>
      </w:r>
      <w:r>
        <w:t xml:space="preserve"> it is eligible for extension of Expiry Date else not eligible to extend the expiry date.</w:t>
      </w:r>
    </w:p>
    <w:p w:rsidR="00E152B1" w:rsidRPr="00E63328" w:rsidRDefault="006F3F37" w:rsidP="006F3F37">
      <w:pPr>
        <w:pStyle w:val="ListParagraph"/>
        <w:numPr>
          <w:ilvl w:val="1"/>
          <w:numId w:val="2"/>
        </w:numPr>
      </w:pPr>
      <w:r w:rsidRPr="00E63328">
        <w:rPr>
          <w:b/>
          <w:color w:val="0070C0"/>
        </w:rPr>
        <w:t>Billing Cycle Validation</w:t>
      </w:r>
      <w:ins w:id="28" w:author="1158434" w:date="2017-10-09T16:24:00Z">
        <w:r w:rsidR="00F6469C">
          <w:rPr>
            <w:b/>
            <w:color w:val="0070C0"/>
          </w:rPr>
          <w:t xml:space="preserve"> ( for all applicable countries)</w:t>
        </w:r>
      </w:ins>
      <w:r w:rsidRPr="00E63328">
        <w:t xml:space="preserve"> – Afte</w:t>
      </w:r>
      <w:r w:rsidR="00C644E1">
        <w:t>r passing through all 8</w:t>
      </w:r>
      <w:r w:rsidRPr="00E63328">
        <w:t xml:space="preserve"> steps, eOps identifies the eligible card for replacement and extension of expiry date. For such cards, eOps will check the Billing Cycle Date fetched from CCMS. If Billing Cycle date is =  Current Date then the Replacement will not triggered immediately instead it will be parked for a day. The replacement will be auto triggered the next day.</w:t>
      </w:r>
      <w:r w:rsidR="00185B39">
        <w:t xml:space="preserve"> Such applications will be parked in a backend queue in eOps and will be triggered automatically the next day</w:t>
      </w:r>
    </w:p>
    <w:p w:rsidR="006F3F37" w:rsidRPr="00E63328" w:rsidRDefault="006F3F37" w:rsidP="006F3F37">
      <w:pPr>
        <w:pStyle w:val="ListParagraph"/>
        <w:numPr>
          <w:ilvl w:val="1"/>
          <w:numId w:val="2"/>
        </w:numPr>
      </w:pPr>
      <w:r w:rsidRPr="00E63328">
        <w:rPr>
          <w:b/>
          <w:color w:val="0070C0"/>
        </w:rPr>
        <w:t>Replacement Trigger</w:t>
      </w:r>
      <w:r w:rsidR="00C644E1">
        <w:t xml:space="preserve"> -  For all cards approved for Replacement </w:t>
      </w:r>
    </w:p>
    <w:p w:rsidR="006F3F37" w:rsidRDefault="006F3F37" w:rsidP="006F3F37">
      <w:pPr>
        <w:pStyle w:val="ListParagraph"/>
        <w:numPr>
          <w:ilvl w:val="2"/>
          <w:numId w:val="2"/>
        </w:numPr>
      </w:pPr>
      <w:r w:rsidRPr="00E63328">
        <w:t>e</w:t>
      </w:r>
      <w:del w:id="29" w:author="1158434" w:date="2017-10-09T16:29:00Z">
        <w:r w:rsidRPr="00E63328" w:rsidDel="0094644E">
          <w:delText>o</w:delText>
        </w:r>
      </w:del>
      <w:ins w:id="30" w:author="1158434" w:date="2017-10-09T16:29:00Z">
        <w:r w:rsidR="0094644E">
          <w:t>O</w:t>
        </w:r>
      </w:ins>
      <w:r w:rsidRPr="00E63328">
        <w:t>ps will generate new Card Number by triggering request to CCMS</w:t>
      </w:r>
    </w:p>
    <w:p w:rsidR="00185B39" w:rsidRDefault="00185B39" w:rsidP="00185B39">
      <w:pPr>
        <w:pStyle w:val="ListParagraph"/>
        <w:ind w:left="2160"/>
      </w:pPr>
      <w:r>
        <w:t>Refer below the fields to be passed to CCMS with reference to eDMI specification</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3"/>
        <w:gridCol w:w="1658"/>
        <w:gridCol w:w="1190"/>
        <w:gridCol w:w="3463"/>
      </w:tblGrid>
      <w:tr w:rsidR="00185B39" w:rsidRPr="00E63328" w:rsidTr="00F6037B">
        <w:trPr>
          <w:trHeight w:val="585"/>
          <w:tblHeader/>
        </w:trPr>
        <w:tc>
          <w:tcPr>
            <w:tcW w:w="0" w:type="auto"/>
            <w:shd w:val="solid" w:color="C4BC96" w:themeColor="background2" w:themeShade="BF" w:fill="FFFF00"/>
            <w:noWrap/>
            <w:vAlign w:val="center"/>
            <w:hideMark/>
          </w:tcPr>
          <w:p w:rsidR="00185B39" w:rsidRPr="00E63328" w:rsidRDefault="00185B39"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0" w:type="auto"/>
            <w:shd w:val="solid" w:color="C4BC96" w:themeColor="background2" w:themeShade="BF" w:fill="FFFF00"/>
            <w:noWrap/>
            <w:vAlign w:val="center"/>
            <w:hideMark/>
          </w:tcPr>
          <w:p w:rsidR="00185B39" w:rsidRPr="00E63328" w:rsidRDefault="00185B39"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0" w:type="auto"/>
            <w:shd w:val="solid" w:color="C4BC96" w:themeColor="background2" w:themeShade="BF" w:fill="FFFF00"/>
            <w:noWrap/>
            <w:vAlign w:val="center"/>
            <w:hideMark/>
          </w:tcPr>
          <w:p w:rsidR="00185B39" w:rsidRPr="00E63328" w:rsidRDefault="00185B39"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0" w:type="auto"/>
            <w:shd w:val="solid" w:color="C4BC96" w:themeColor="background2" w:themeShade="BF" w:fill="FFFF00"/>
            <w:noWrap/>
            <w:vAlign w:val="center"/>
            <w:hideMark/>
          </w:tcPr>
          <w:p w:rsidR="00185B39" w:rsidRPr="00E63328" w:rsidRDefault="00185B39"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Source Flag</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Function Code</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6002 – always</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Reference No</w:t>
            </w:r>
          </w:p>
        </w:tc>
        <w:tc>
          <w:tcPr>
            <w:tcW w:w="0" w:type="auto"/>
            <w:shd w:val="clear" w:color="auto" w:fill="auto"/>
            <w:noWrap/>
            <w:hideMark/>
          </w:tcPr>
          <w:p w:rsidR="00185B39" w:rsidRPr="00F6037B" w:rsidRDefault="00185B39" w:rsidP="00F6037B">
            <w:r>
              <w:rPr>
                <w:rFonts w:eastAsia="Times New Roman" w:cs="Times New Roman"/>
                <w:color w:val="000000"/>
                <w:lang w:eastAsia="en-GB"/>
              </w:rPr>
              <w:t xml:space="preserve">Logic in eops - </w:t>
            </w:r>
            <w:r w:rsidRPr="00F6037B">
              <w:t>20170605-0701-0029-00IN-720032912194</w:t>
            </w:r>
          </w:p>
          <w:p w:rsidR="00F6037B" w:rsidRDefault="00185B39" w:rsidP="00F6037B">
            <w:r w:rsidRPr="00F6037B">
              <w:t>1</w:t>
            </w:r>
            <w:r w:rsidRPr="00F6037B">
              <w:rPr>
                <w:vertAlign w:val="superscript"/>
              </w:rPr>
              <w:t>st</w:t>
            </w:r>
            <w:r w:rsidRPr="00F6037B">
              <w:t xml:space="preserve"> – 8</w:t>
            </w:r>
            <w:r w:rsidRPr="00F6037B">
              <w:rPr>
                <w:vertAlign w:val="superscript"/>
              </w:rPr>
              <w:t>th</w:t>
            </w:r>
            <w:r w:rsidRPr="00F6037B">
              <w:t xml:space="preserve"> is date in YYYYMMDD</w:t>
            </w:r>
          </w:p>
          <w:p w:rsidR="00F6037B" w:rsidRDefault="00185B39" w:rsidP="00F6037B">
            <w:r w:rsidRPr="00F6037B">
              <w:t>10</w:t>
            </w:r>
            <w:r w:rsidRPr="00F6037B">
              <w:rPr>
                <w:vertAlign w:val="superscript"/>
              </w:rPr>
              <w:t>th</w:t>
            </w:r>
            <w:r w:rsidRPr="00F6037B">
              <w:t xml:space="preserve"> – 13</w:t>
            </w:r>
            <w:r w:rsidRPr="00F6037B">
              <w:rPr>
                <w:vertAlign w:val="superscript"/>
              </w:rPr>
              <w:t>th</w:t>
            </w:r>
            <w:r w:rsidRPr="00F6037B">
              <w:t xml:space="preserve"> is time HHMM (H for hour, M for Minute)</w:t>
            </w:r>
          </w:p>
          <w:p w:rsidR="00185B39" w:rsidRPr="00F6037B" w:rsidRDefault="00185B39" w:rsidP="00F6037B">
            <w:r w:rsidRPr="00F6037B">
              <w:t>15</w:t>
            </w:r>
            <w:r w:rsidRPr="00F6037B">
              <w:rPr>
                <w:vertAlign w:val="superscript"/>
              </w:rPr>
              <w:t>th</w:t>
            </w:r>
            <w:r w:rsidRPr="00F6037B">
              <w:t xml:space="preserve"> – 18</w:t>
            </w:r>
            <w:r w:rsidRPr="00F6037B">
              <w:rPr>
                <w:vertAlign w:val="superscript"/>
              </w:rPr>
              <w:t>th</w:t>
            </w:r>
            <w:r w:rsidRPr="00F6037B">
              <w:t xml:space="preserve"> is time (2 bytes for second, 2 bytes for milliseconds)</w:t>
            </w:r>
          </w:p>
          <w:p w:rsidR="00185B39" w:rsidRPr="00F6037B" w:rsidRDefault="00185B39" w:rsidP="00F6037B">
            <w:r w:rsidRPr="00F6037B">
              <w:t>20</w:t>
            </w:r>
            <w:r w:rsidRPr="00F6037B">
              <w:rPr>
                <w:vertAlign w:val="superscript"/>
              </w:rPr>
              <w:t>th</w:t>
            </w:r>
            <w:r w:rsidRPr="00F6037B">
              <w:t xml:space="preserve"> – 21</w:t>
            </w:r>
            <w:r w:rsidRPr="00F6037B">
              <w:rPr>
                <w:vertAlign w:val="superscript"/>
              </w:rPr>
              <w:t>st</w:t>
            </w:r>
            <w:r w:rsidRPr="00F6037B">
              <w:t xml:space="preserve"> is always zero</w:t>
            </w:r>
          </w:p>
          <w:p w:rsidR="00185B39" w:rsidRPr="00F6037B" w:rsidRDefault="00185B39" w:rsidP="00F6037B">
            <w:r w:rsidRPr="00F6037B">
              <w:t>22</w:t>
            </w:r>
            <w:r w:rsidRPr="00F6037B">
              <w:rPr>
                <w:vertAlign w:val="superscript"/>
              </w:rPr>
              <w:t>nd</w:t>
            </w:r>
            <w:r w:rsidRPr="00F6037B">
              <w:t xml:space="preserve"> - 23</w:t>
            </w:r>
            <w:r w:rsidRPr="00F6037B">
              <w:rPr>
                <w:vertAlign w:val="superscript"/>
              </w:rPr>
              <w:t>rd</w:t>
            </w:r>
            <w:r w:rsidRPr="00F6037B">
              <w:t xml:space="preserve"> is country code</w:t>
            </w:r>
          </w:p>
          <w:p w:rsidR="00185B39" w:rsidRPr="00E63328" w:rsidRDefault="00185B39" w:rsidP="00F6037B">
            <w:pPr>
              <w:rPr>
                <w:rFonts w:eastAsia="Times New Roman" w:cs="Times New Roman"/>
                <w:color w:val="000000"/>
                <w:lang w:eastAsia="en-GB"/>
              </w:rPr>
            </w:pPr>
            <w:r w:rsidRPr="00F6037B">
              <w:t>25</w:t>
            </w:r>
            <w:r w:rsidRPr="00F6037B">
              <w:rPr>
                <w:vertAlign w:val="superscript"/>
              </w:rPr>
              <w:t>th</w:t>
            </w:r>
            <w:r w:rsidRPr="00F6037B">
              <w:t xml:space="preserve"> – 36</w:t>
            </w:r>
            <w:r w:rsidRPr="00F6037B">
              <w:rPr>
                <w:vertAlign w:val="superscript"/>
              </w:rPr>
              <w:t>th</w:t>
            </w:r>
            <w:r w:rsidRPr="00F6037B">
              <w:t xml:space="preserve"> (sequence)</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Sub Function Code</w:t>
            </w:r>
          </w:p>
        </w:tc>
        <w:tc>
          <w:tcPr>
            <w:tcW w:w="0" w:type="auto"/>
            <w:shd w:val="clear" w:color="auto" w:fill="auto"/>
            <w:noWrap/>
            <w:vAlign w:val="bottom"/>
            <w:hideMark/>
          </w:tcPr>
          <w:p w:rsidR="00185B39" w:rsidRPr="00E63328" w:rsidRDefault="00F6037B" w:rsidP="00ED5836">
            <w:pPr>
              <w:spacing w:after="0" w:line="240" w:lineRule="auto"/>
              <w:rPr>
                <w:rFonts w:eastAsia="Times New Roman" w:cs="Times New Roman"/>
                <w:color w:val="000000"/>
                <w:lang w:eastAsia="en-GB"/>
              </w:rPr>
            </w:pPr>
            <w:r>
              <w:rPr>
                <w:rFonts w:eastAsia="Times New Roman" w:cs="Times New Roman"/>
                <w:color w:val="000000"/>
                <w:lang w:eastAsia="en-GB"/>
              </w:rPr>
              <w:t xml:space="preserve">“0” </w:t>
            </w:r>
            <w:r w:rsidR="00C644E1">
              <w:rPr>
                <w:rFonts w:eastAsia="Times New Roman" w:cs="Times New Roman"/>
                <w:color w:val="000000"/>
                <w:lang w:eastAsia="en-GB"/>
              </w:rPr>
              <w:t>–</w:t>
            </w:r>
            <w:r>
              <w:rPr>
                <w:rFonts w:eastAsia="Times New Roman" w:cs="Times New Roman"/>
                <w:color w:val="000000"/>
                <w:lang w:eastAsia="en-GB"/>
              </w:rPr>
              <w:t xml:space="preserve"> always</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Agent Name</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F6037B"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185B39" w:rsidRPr="00E63328" w:rsidTr="00F6037B">
        <w:trPr>
          <w:trHeight w:val="255"/>
        </w:trPr>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GenerateCardNumReq</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Country Code</w:t>
            </w:r>
          </w:p>
        </w:tc>
        <w:tc>
          <w:tcPr>
            <w:tcW w:w="0" w:type="auto"/>
            <w:shd w:val="clear" w:color="auto" w:fill="auto"/>
            <w:noWrap/>
            <w:vAlign w:val="bottom"/>
            <w:hideMark/>
          </w:tcPr>
          <w:p w:rsidR="00185B39" w:rsidRPr="00E63328" w:rsidRDefault="00185B39" w:rsidP="00ED5836">
            <w:pPr>
              <w:spacing w:after="0" w:line="240" w:lineRule="auto"/>
              <w:rPr>
                <w:rFonts w:eastAsia="Times New Roman" w:cs="Times New Roman"/>
                <w:color w:val="000000"/>
                <w:lang w:eastAsia="en-GB"/>
              </w:rPr>
            </w:pPr>
            <w:r>
              <w:rPr>
                <w:rFonts w:eastAsia="Times New Roman" w:cs="Times New Roman"/>
                <w:color w:val="000000"/>
                <w:lang w:eastAsia="en-GB"/>
              </w:rPr>
              <w:t>SG or IN</w:t>
            </w:r>
            <w:ins w:id="31" w:author="1158434" w:date="2017-10-09T16:30:00Z">
              <w:r w:rsidR="0094644E">
                <w:rPr>
                  <w:rFonts w:eastAsia="Times New Roman" w:cs="Times New Roman"/>
                  <w:color w:val="000000"/>
                  <w:lang w:eastAsia="en-GB"/>
                </w:rPr>
                <w:t xml:space="preserve"> or MY</w:t>
              </w:r>
            </w:ins>
          </w:p>
        </w:tc>
      </w:tr>
    </w:tbl>
    <w:p w:rsidR="00185B39" w:rsidRPr="00E63328" w:rsidRDefault="00185B39" w:rsidP="00185B39">
      <w:pPr>
        <w:pStyle w:val="ListParagraph"/>
        <w:ind w:left="2160"/>
      </w:pPr>
    </w:p>
    <w:p w:rsidR="006F3F37" w:rsidRDefault="006F3F37" w:rsidP="006F3F37">
      <w:pPr>
        <w:pStyle w:val="ListParagraph"/>
        <w:numPr>
          <w:ilvl w:val="2"/>
          <w:numId w:val="2"/>
        </w:numPr>
      </w:pPr>
      <w:r w:rsidRPr="00E63328">
        <w:t xml:space="preserve">eOps will </w:t>
      </w:r>
      <w:r w:rsidR="00835588" w:rsidRPr="00E63328">
        <w:t>trigger the Replacement</w:t>
      </w:r>
      <w:r w:rsidR="00576F7D" w:rsidRPr="00E63328">
        <w:t xml:space="preserve"> of card to CCMS</w:t>
      </w:r>
      <w:r w:rsidR="00835588" w:rsidRPr="00E63328">
        <w:t xml:space="preserve"> </w:t>
      </w:r>
      <w:r w:rsidR="00576F7D" w:rsidRPr="00E63328">
        <w:t>via</w:t>
      </w:r>
      <w:r w:rsidR="00835588" w:rsidRPr="00E63328">
        <w:t xml:space="preserve"> ‘Card Status Update’ message using new Card Number generated</w:t>
      </w:r>
      <w:r w:rsidR="00576F7D" w:rsidRPr="00E63328">
        <w:t xml:space="preserve"> and receives the response from CCMS as ‘Successful’ or ‘Failed’</w:t>
      </w:r>
      <w:r w:rsidR="001E3583">
        <w:t>. Refer below the list of fields to be interfaced to CCMS</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1E3583" w:rsidRPr="00E63328" w:rsidTr="001E3583">
        <w:trPr>
          <w:trHeight w:val="585"/>
          <w:tblHeader/>
        </w:trPr>
        <w:tc>
          <w:tcPr>
            <w:tcW w:w="1350" w:type="dxa"/>
            <w:shd w:val="solid" w:color="C4BC96" w:themeColor="background2" w:themeShade="BF" w:fill="FFFF00"/>
            <w:noWrap/>
            <w:vAlign w:val="center"/>
            <w:hideMark/>
          </w:tcPr>
          <w:p w:rsidR="001E3583" w:rsidRPr="00E63328" w:rsidRDefault="001E3583"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1E3583" w:rsidRPr="00E63328" w:rsidRDefault="001E3583"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1E3583" w:rsidRPr="00E63328" w:rsidRDefault="001E3583"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1E3583" w:rsidRPr="00E63328" w:rsidRDefault="001E3583"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1E3583" w:rsidRPr="00E63328" w:rsidTr="001E3583">
        <w:trPr>
          <w:trHeight w:val="255"/>
        </w:trPr>
        <w:tc>
          <w:tcPr>
            <w:tcW w:w="135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Sub Function Code</w:t>
            </w:r>
          </w:p>
        </w:tc>
        <w:tc>
          <w:tcPr>
            <w:tcW w:w="2495" w:type="dxa"/>
            <w:shd w:val="clear" w:color="auto" w:fill="auto"/>
            <w:noWrap/>
            <w:hideMark/>
          </w:tcPr>
          <w:p w:rsidR="001E3583" w:rsidRPr="00E63328" w:rsidRDefault="001E3583" w:rsidP="00ED5836">
            <w:pPr>
              <w:rPr>
                <w:rFonts w:eastAsia="Times New Roman" w:cs="Times New Roman"/>
                <w:color w:val="000000"/>
                <w:lang w:eastAsia="en-GB"/>
              </w:rPr>
            </w:pPr>
            <w:r>
              <w:rPr>
                <w:rFonts w:eastAsia="Times New Roman" w:cs="Times New Roman"/>
                <w:color w:val="000000"/>
                <w:lang w:eastAsia="en-GB"/>
              </w:rPr>
              <w:t>“08”</w:t>
            </w:r>
          </w:p>
        </w:tc>
      </w:tr>
      <w:tr w:rsidR="001E3583" w:rsidRPr="00E63328" w:rsidTr="001E3583">
        <w:trPr>
          <w:trHeight w:val="255"/>
        </w:trPr>
        <w:tc>
          <w:tcPr>
            <w:tcW w:w="135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1E3583" w:rsidRPr="00E63328" w:rsidTr="001E3583">
        <w:trPr>
          <w:trHeight w:val="255"/>
        </w:trPr>
        <w:tc>
          <w:tcPr>
            <w:tcW w:w="135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Card Number</w:t>
            </w:r>
          </w:p>
        </w:tc>
        <w:tc>
          <w:tcPr>
            <w:tcW w:w="2495" w:type="dxa"/>
            <w:shd w:val="clear" w:color="auto" w:fill="auto"/>
            <w:noWrap/>
            <w:vAlign w:val="bottom"/>
            <w:hideMark/>
          </w:tcPr>
          <w:p w:rsidR="001E3583" w:rsidRPr="00E63328" w:rsidRDefault="00F71A7E" w:rsidP="00ED5836">
            <w:pPr>
              <w:spacing w:after="0" w:line="240" w:lineRule="auto"/>
              <w:rPr>
                <w:rFonts w:eastAsia="Times New Roman" w:cs="Times New Roman"/>
                <w:color w:val="000000"/>
                <w:lang w:eastAsia="en-GB"/>
              </w:rPr>
            </w:pPr>
            <w:r>
              <w:rPr>
                <w:rFonts w:eastAsia="Times New Roman" w:cs="Times New Roman"/>
                <w:color w:val="000000"/>
                <w:lang w:eastAsia="en-GB"/>
              </w:rPr>
              <w:t>Blocked Card Number</w:t>
            </w:r>
          </w:p>
        </w:tc>
      </w:tr>
      <w:tr w:rsidR="001E3583" w:rsidRPr="00E63328" w:rsidTr="001E3583">
        <w:trPr>
          <w:trHeight w:val="255"/>
        </w:trPr>
        <w:tc>
          <w:tcPr>
            <w:tcW w:w="135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Country Code</w:t>
            </w:r>
          </w:p>
        </w:tc>
        <w:tc>
          <w:tcPr>
            <w:tcW w:w="2495" w:type="dxa"/>
            <w:shd w:val="clear" w:color="auto" w:fill="auto"/>
            <w:noWrap/>
            <w:vAlign w:val="bottom"/>
            <w:hideMark/>
          </w:tcPr>
          <w:p w:rsidR="001E3583" w:rsidRPr="00E63328" w:rsidRDefault="00F71A7E" w:rsidP="00ED5836">
            <w:pPr>
              <w:spacing w:after="0" w:line="240" w:lineRule="auto"/>
              <w:rPr>
                <w:rFonts w:eastAsia="Times New Roman" w:cs="Times New Roman"/>
                <w:color w:val="000000"/>
                <w:lang w:eastAsia="en-GB"/>
              </w:rPr>
            </w:pPr>
            <w:r>
              <w:rPr>
                <w:rFonts w:eastAsia="Times New Roman" w:cs="Times New Roman"/>
                <w:color w:val="000000"/>
                <w:lang w:eastAsia="en-GB"/>
              </w:rPr>
              <w:t>SG or IN</w:t>
            </w:r>
          </w:p>
        </w:tc>
      </w:tr>
      <w:tr w:rsidR="001E3583" w:rsidRPr="00E63328" w:rsidTr="001E3583">
        <w:trPr>
          <w:trHeight w:val="255"/>
        </w:trPr>
        <w:tc>
          <w:tcPr>
            <w:tcW w:w="135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1E3583" w:rsidRPr="00E63328" w:rsidRDefault="001E3583" w:rsidP="00ED5836">
            <w:pPr>
              <w:spacing w:after="0" w:line="240" w:lineRule="auto"/>
              <w:rPr>
                <w:rFonts w:eastAsia="Times New Roman" w:cs="Times New Roman"/>
                <w:color w:val="000000"/>
                <w:lang w:eastAsia="en-GB"/>
              </w:rPr>
            </w:pPr>
            <w:r>
              <w:rPr>
                <w:rFonts w:eastAsia="Times New Roman" w:cs="Times New Roman"/>
                <w:color w:val="000000"/>
                <w:lang w:eastAsia="en-GB"/>
              </w:rPr>
              <w:t>Transfer Card Number</w:t>
            </w:r>
          </w:p>
        </w:tc>
        <w:tc>
          <w:tcPr>
            <w:tcW w:w="2495" w:type="dxa"/>
            <w:shd w:val="clear" w:color="auto" w:fill="auto"/>
            <w:noWrap/>
            <w:vAlign w:val="bottom"/>
            <w:hideMark/>
          </w:tcPr>
          <w:p w:rsidR="001E3583" w:rsidRPr="00E63328" w:rsidRDefault="00F71A7E" w:rsidP="00ED5836">
            <w:pPr>
              <w:spacing w:after="0" w:line="240" w:lineRule="auto"/>
              <w:rPr>
                <w:rFonts w:eastAsia="Times New Roman" w:cs="Times New Roman"/>
                <w:color w:val="000000"/>
                <w:lang w:eastAsia="en-GB"/>
              </w:rPr>
            </w:pPr>
            <w:r>
              <w:rPr>
                <w:rFonts w:eastAsia="Times New Roman" w:cs="Times New Roman"/>
                <w:color w:val="000000"/>
                <w:lang w:eastAsia="en-GB"/>
              </w:rPr>
              <w:t>New Card Number generated via ‘Generate Card Number’ request</w:t>
            </w:r>
          </w:p>
        </w:tc>
      </w:tr>
      <w:tr w:rsidR="002276FA" w:rsidRPr="00E63328" w:rsidTr="001E3583">
        <w:trPr>
          <w:trHeight w:val="255"/>
        </w:trPr>
        <w:tc>
          <w:tcPr>
            <w:tcW w:w="1350" w:type="dxa"/>
            <w:shd w:val="clear" w:color="auto" w:fill="auto"/>
            <w:noWrap/>
            <w:vAlign w:val="bottom"/>
            <w:hideMark/>
          </w:tcPr>
          <w:p w:rsidR="002276FA" w:rsidRPr="00E63328" w:rsidRDefault="002276FA" w:rsidP="00962D6B">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2276FA" w:rsidRPr="00E63328" w:rsidRDefault="002276FA" w:rsidP="00962D6B">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2276FA" w:rsidRDefault="002276FA" w:rsidP="00ED5836">
            <w:pPr>
              <w:spacing w:after="0" w:line="240" w:lineRule="auto"/>
              <w:rPr>
                <w:rFonts w:eastAsia="Times New Roman" w:cs="Times New Roman"/>
                <w:color w:val="000000"/>
                <w:lang w:eastAsia="en-GB"/>
              </w:rPr>
            </w:pPr>
            <w:r>
              <w:rPr>
                <w:rFonts w:eastAsia="Times New Roman" w:cs="Times New Roman"/>
                <w:color w:val="000000"/>
                <w:lang w:eastAsia="en-GB"/>
              </w:rPr>
              <w:t>Date Transfer Effective Date</w:t>
            </w:r>
          </w:p>
        </w:tc>
        <w:tc>
          <w:tcPr>
            <w:tcW w:w="2495" w:type="dxa"/>
            <w:shd w:val="clear" w:color="auto" w:fill="auto"/>
            <w:noWrap/>
            <w:vAlign w:val="bottom"/>
            <w:hideMark/>
          </w:tcPr>
          <w:p w:rsidR="002276FA" w:rsidRDefault="002276FA" w:rsidP="00ED5836">
            <w:pPr>
              <w:spacing w:after="0" w:line="240" w:lineRule="auto"/>
              <w:rPr>
                <w:rFonts w:eastAsia="Times New Roman" w:cs="Times New Roman"/>
                <w:color w:val="000000"/>
                <w:lang w:eastAsia="en-GB"/>
              </w:rPr>
            </w:pPr>
            <w:r>
              <w:rPr>
                <w:rFonts w:eastAsia="Times New Roman" w:cs="Times New Roman"/>
                <w:color w:val="000000"/>
                <w:lang w:eastAsia="en-GB"/>
              </w:rPr>
              <w:t>Current Date</w:t>
            </w:r>
          </w:p>
        </w:tc>
      </w:tr>
      <w:tr w:rsidR="00E13467" w:rsidRPr="00E63328" w:rsidDel="00F6469C" w:rsidTr="00D27893">
        <w:trPr>
          <w:trHeight w:val="255"/>
          <w:del w:id="32" w:author="1158434" w:date="2017-10-09T16:23:00Z"/>
        </w:trPr>
        <w:tc>
          <w:tcPr>
            <w:tcW w:w="1350" w:type="dxa"/>
            <w:shd w:val="clear" w:color="auto" w:fill="auto"/>
            <w:noWrap/>
            <w:vAlign w:val="bottom"/>
            <w:hideMark/>
          </w:tcPr>
          <w:p w:rsidR="00E13467" w:rsidRPr="00E63328" w:rsidDel="00F6469C" w:rsidRDefault="00E13467" w:rsidP="00962D6B">
            <w:pPr>
              <w:spacing w:after="0" w:line="240" w:lineRule="auto"/>
              <w:rPr>
                <w:del w:id="33" w:author="1158434" w:date="2017-10-09T16:23:00Z"/>
                <w:rFonts w:eastAsia="Times New Roman" w:cs="Times New Roman"/>
                <w:color w:val="000000"/>
                <w:lang w:eastAsia="en-GB"/>
              </w:rPr>
            </w:pPr>
          </w:p>
        </w:tc>
        <w:tc>
          <w:tcPr>
            <w:tcW w:w="2045" w:type="dxa"/>
            <w:shd w:val="clear" w:color="auto" w:fill="auto"/>
            <w:noWrap/>
            <w:vAlign w:val="bottom"/>
            <w:hideMark/>
          </w:tcPr>
          <w:p w:rsidR="00E13467" w:rsidRPr="00E63328" w:rsidDel="00F6469C" w:rsidRDefault="00E13467" w:rsidP="00962D6B">
            <w:pPr>
              <w:spacing w:after="0" w:line="240" w:lineRule="auto"/>
              <w:rPr>
                <w:del w:id="34" w:author="1158434" w:date="2017-10-09T16:23:00Z"/>
                <w:rFonts w:eastAsia="Times New Roman" w:cs="Times New Roman"/>
                <w:color w:val="000000"/>
                <w:lang w:eastAsia="en-GB"/>
              </w:rPr>
            </w:pPr>
          </w:p>
        </w:tc>
        <w:tc>
          <w:tcPr>
            <w:tcW w:w="2210" w:type="dxa"/>
            <w:shd w:val="clear" w:color="auto" w:fill="auto"/>
            <w:noWrap/>
            <w:vAlign w:val="bottom"/>
            <w:hideMark/>
          </w:tcPr>
          <w:p w:rsidR="00E13467" w:rsidRPr="002276FA" w:rsidDel="00F6469C" w:rsidRDefault="00E13467" w:rsidP="002276FA">
            <w:pPr>
              <w:rPr>
                <w:del w:id="35" w:author="1158434" w:date="2017-10-09T16:23:00Z"/>
                <w:rFonts w:ascii="Calibri" w:hAnsi="Calibri"/>
                <w:color w:val="000000"/>
              </w:rPr>
            </w:pPr>
          </w:p>
        </w:tc>
        <w:tc>
          <w:tcPr>
            <w:tcW w:w="2495" w:type="dxa"/>
            <w:shd w:val="clear" w:color="auto" w:fill="auto"/>
            <w:noWrap/>
            <w:vAlign w:val="bottom"/>
            <w:hideMark/>
          </w:tcPr>
          <w:p w:rsidR="00E13467" w:rsidRPr="002276FA" w:rsidDel="00F6469C" w:rsidRDefault="00E13467" w:rsidP="002276FA">
            <w:pPr>
              <w:rPr>
                <w:del w:id="36" w:author="1158434" w:date="2017-10-09T16:23:00Z"/>
                <w:rFonts w:ascii="Calibri" w:hAnsi="Calibri"/>
                <w:color w:val="000000"/>
              </w:rPr>
            </w:pPr>
          </w:p>
        </w:tc>
      </w:tr>
      <w:tr w:rsidR="00E13467" w:rsidRPr="00E63328" w:rsidDel="00F6469C" w:rsidTr="00D27893">
        <w:trPr>
          <w:trHeight w:val="255"/>
          <w:del w:id="37" w:author="1158434" w:date="2017-10-09T16:23:00Z"/>
        </w:trPr>
        <w:tc>
          <w:tcPr>
            <w:tcW w:w="1350" w:type="dxa"/>
            <w:shd w:val="clear" w:color="auto" w:fill="auto"/>
            <w:noWrap/>
            <w:vAlign w:val="bottom"/>
            <w:hideMark/>
          </w:tcPr>
          <w:p w:rsidR="00E13467" w:rsidRPr="00E63328" w:rsidDel="00F6469C" w:rsidRDefault="00E13467" w:rsidP="00962D6B">
            <w:pPr>
              <w:spacing w:after="0" w:line="240" w:lineRule="auto"/>
              <w:rPr>
                <w:del w:id="38" w:author="1158434" w:date="2017-10-09T16:23:00Z"/>
                <w:rFonts w:eastAsia="Times New Roman" w:cs="Times New Roman"/>
                <w:color w:val="000000"/>
                <w:lang w:eastAsia="en-GB"/>
              </w:rPr>
            </w:pPr>
          </w:p>
        </w:tc>
        <w:tc>
          <w:tcPr>
            <w:tcW w:w="2045" w:type="dxa"/>
            <w:shd w:val="clear" w:color="auto" w:fill="auto"/>
            <w:noWrap/>
            <w:vAlign w:val="bottom"/>
            <w:hideMark/>
          </w:tcPr>
          <w:p w:rsidR="00E13467" w:rsidRPr="00E63328" w:rsidDel="00F6469C" w:rsidRDefault="00E13467" w:rsidP="00962D6B">
            <w:pPr>
              <w:spacing w:after="0" w:line="240" w:lineRule="auto"/>
              <w:rPr>
                <w:del w:id="39" w:author="1158434" w:date="2017-10-09T16:23:00Z"/>
                <w:rFonts w:eastAsia="Times New Roman" w:cs="Times New Roman"/>
                <w:color w:val="000000"/>
                <w:lang w:eastAsia="en-GB"/>
              </w:rPr>
            </w:pPr>
          </w:p>
        </w:tc>
        <w:tc>
          <w:tcPr>
            <w:tcW w:w="2210" w:type="dxa"/>
            <w:shd w:val="clear" w:color="auto" w:fill="auto"/>
            <w:noWrap/>
            <w:vAlign w:val="bottom"/>
            <w:hideMark/>
          </w:tcPr>
          <w:p w:rsidR="00E13467" w:rsidRPr="002276FA" w:rsidDel="00F6469C" w:rsidRDefault="00E13467" w:rsidP="002276FA">
            <w:pPr>
              <w:rPr>
                <w:del w:id="40" w:author="1158434" w:date="2017-10-09T16:23:00Z"/>
                <w:rFonts w:ascii="Calibri" w:hAnsi="Calibri"/>
                <w:color w:val="000000"/>
              </w:rPr>
            </w:pPr>
          </w:p>
        </w:tc>
        <w:tc>
          <w:tcPr>
            <w:tcW w:w="2495" w:type="dxa"/>
            <w:shd w:val="clear" w:color="auto" w:fill="auto"/>
            <w:noWrap/>
            <w:vAlign w:val="bottom"/>
            <w:hideMark/>
          </w:tcPr>
          <w:p w:rsidR="00E13467" w:rsidRPr="002276FA" w:rsidDel="00F6469C" w:rsidRDefault="00E13467" w:rsidP="002276FA">
            <w:pPr>
              <w:rPr>
                <w:del w:id="41" w:author="1158434" w:date="2017-10-09T16:23:00Z"/>
                <w:rFonts w:ascii="Calibri" w:hAnsi="Calibri"/>
                <w:color w:val="000000"/>
              </w:rPr>
            </w:pPr>
          </w:p>
        </w:tc>
      </w:tr>
      <w:tr w:rsidR="00E13467" w:rsidRPr="00E63328" w:rsidDel="00F6469C" w:rsidTr="00D27893">
        <w:trPr>
          <w:trHeight w:val="255"/>
          <w:del w:id="42" w:author="1158434" w:date="2017-10-09T16:23:00Z"/>
        </w:trPr>
        <w:tc>
          <w:tcPr>
            <w:tcW w:w="1350" w:type="dxa"/>
            <w:shd w:val="clear" w:color="auto" w:fill="auto"/>
            <w:noWrap/>
            <w:vAlign w:val="bottom"/>
            <w:hideMark/>
          </w:tcPr>
          <w:p w:rsidR="00E13467" w:rsidRPr="00E63328" w:rsidDel="00F6469C" w:rsidRDefault="00E13467" w:rsidP="00962D6B">
            <w:pPr>
              <w:spacing w:after="0" w:line="240" w:lineRule="auto"/>
              <w:rPr>
                <w:del w:id="43" w:author="1158434" w:date="2017-10-09T16:23:00Z"/>
                <w:rFonts w:eastAsia="Times New Roman" w:cs="Times New Roman"/>
                <w:color w:val="000000"/>
                <w:lang w:eastAsia="en-GB"/>
              </w:rPr>
            </w:pPr>
          </w:p>
        </w:tc>
        <w:tc>
          <w:tcPr>
            <w:tcW w:w="2045" w:type="dxa"/>
            <w:shd w:val="clear" w:color="auto" w:fill="auto"/>
            <w:noWrap/>
            <w:vAlign w:val="bottom"/>
            <w:hideMark/>
          </w:tcPr>
          <w:p w:rsidR="00E13467" w:rsidRPr="00E63328" w:rsidDel="00F6469C" w:rsidRDefault="00E13467" w:rsidP="00962D6B">
            <w:pPr>
              <w:spacing w:after="0" w:line="240" w:lineRule="auto"/>
              <w:rPr>
                <w:del w:id="44" w:author="1158434" w:date="2017-10-09T16:23:00Z"/>
                <w:rFonts w:eastAsia="Times New Roman" w:cs="Times New Roman"/>
                <w:color w:val="000000"/>
                <w:lang w:eastAsia="en-GB"/>
              </w:rPr>
            </w:pPr>
          </w:p>
        </w:tc>
        <w:tc>
          <w:tcPr>
            <w:tcW w:w="2210" w:type="dxa"/>
            <w:shd w:val="clear" w:color="auto" w:fill="auto"/>
            <w:noWrap/>
            <w:vAlign w:val="bottom"/>
            <w:hideMark/>
          </w:tcPr>
          <w:p w:rsidR="00E13467" w:rsidRPr="002276FA" w:rsidDel="00F6469C" w:rsidRDefault="00E13467" w:rsidP="002276FA">
            <w:pPr>
              <w:rPr>
                <w:del w:id="45" w:author="1158434" w:date="2017-10-09T16:23:00Z"/>
                <w:rFonts w:ascii="Calibri" w:hAnsi="Calibri"/>
                <w:color w:val="000000"/>
              </w:rPr>
            </w:pPr>
          </w:p>
        </w:tc>
        <w:tc>
          <w:tcPr>
            <w:tcW w:w="2495" w:type="dxa"/>
            <w:shd w:val="clear" w:color="auto" w:fill="auto"/>
            <w:noWrap/>
            <w:vAlign w:val="bottom"/>
            <w:hideMark/>
          </w:tcPr>
          <w:p w:rsidR="00E13467" w:rsidRPr="002276FA" w:rsidDel="00F6469C" w:rsidRDefault="00E13467" w:rsidP="002276FA">
            <w:pPr>
              <w:rPr>
                <w:del w:id="46" w:author="1158434" w:date="2017-10-09T16:23:00Z"/>
                <w:rFonts w:ascii="Calibri" w:hAnsi="Calibri"/>
                <w:color w:val="000000"/>
              </w:rPr>
            </w:pPr>
          </w:p>
        </w:tc>
      </w:tr>
      <w:tr w:rsidR="00E13467" w:rsidRPr="00E63328" w:rsidDel="00F6469C" w:rsidTr="00D27893">
        <w:trPr>
          <w:trHeight w:val="255"/>
          <w:del w:id="47" w:author="1158434" w:date="2017-10-09T16:23:00Z"/>
        </w:trPr>
        <w:tc>
          <w:tcPr>
            <w:tcW w:w="1350" w:type="dxa"/>
            <w:shd w:val="clear" w:color="auto" w:fill="auto"/>
            <w:noWrap/>
            <w:vAlign w:val="bottom"/>
            <w:hideMark/>
          </w:tcPr>
          <w:p w:rsidR="00E13467" w:rsidRPr="00E63328" w:rsidDel="00F6469C" w:rsidRDefault="00E13467" w:rsidP="00962D6B">
            <w:pPr>
              <w:spacing w:after="0" w:line="240" w:lineRule="auto"/>
              <w:rPr>
                <w:del w:id="48" w:author="1158434" w:date="2017-10-09T16:23:00Z"/>
                <w:rFonts w:eastAsia="Times New Roman" w:cs="Times New Roman"/>
                <w:color w:val="000000"/>
                <w:lang w:eastAsia="en-GB"/>
              </w:rPr>
            </w:pPr>
          </w:p>
        </w:tc>
        <w:tc>
          <w:tcPr>
            <w:tcW w:w="2045" w:type="dxa"/>
            <w:shd w:val="clear" w:color="auto" w:fill="auto"/>
            <w:noWrap/>
            <w:vAlign w:val="bottom"/>
            <w:hideMark/>
          </w:tcPr>
          <w:p w:rsidR="00E13467" w:rsidRPr="00E63328" w:rsidDel="00F6469C" w:rsidRDefault="00E13467" w:rsidP="00962D6B">
            <w:pPr>
              <w:spacing w:after="0" w:line="240" w:lineRule="auto"/>
              <w:rPr>
                <w:del w:id="49" w:author="1158434" w:date="2017-10-09T16:23:00Z"/>
                <w:rFonts w:eastAsia="Times New Roman" w:cs="Times New Roman"/>
                <w:color w:val="000000"/>
                <w:lang w:eastAsia="en-GB"/>
              </w:rPr>
            </w:pPr>
          </w:p>
        </w:tc>
        <w:tc>
          <w:tcPr>
            <w:tcW w:w="2210" w:type="dxa"/>
            <w:shd w:val="clear" w:color="auto" w:fill="auto"/>
            <w:noWrap/>
            <w:vAlign w:val="bottom"/>
            <w:hideMark/>
          </w:tcPr>
          <w:p w:rsidR="00E13467" w:rsidRPr="002276FA" w:rsidDel="00F6469C" w:rsidRDefault="00E13467" w:rsidP="002276FA">
            <w:pPr>
              <w:rPr>
                <w:del w:id="50" w:author="1158434" w:date="2017-10-09T16:23:00Z"/>
                <w:rFonts w:ascii="Calibri" w:hAnsi="Calibri"/>
                <w:color w:val="000000"/>
              </w:rPr>
            </w:pPr>
          </w:p>
        </w:tc>
        <w:tc>
          <w:tcPr>
            <w:tcW w:w="2495" w:type="dxa"/>
            <w:shd w:val="clear" w:color="auto" w:fill="auto"/>
            <w:noWrap/>
            <w:vAlign w:val="bottom"/>
            <w:hideMark/>
          </w:tcPr>
          <w:p w:rsidR="00E13467" w:rsidRPr="002276FA" w:rsidDel="00F6469C" w:rsidRDefault="00E13467" w:rsidP="002276FA">
            <w:pPr>
              <w:rPr>
                <w:del w:id="51" w:author="1158434" w:date="2017-10-09T16:23:00Z"/>
                <w:rFonts w:ascii="Calibri" w:hAnsi="Calibri"/>
                <w:color w:val="000000"/>
              </w:rPr>
            </w:pPr>
          </w:p>
        </w:tc>
      </w:tr>
      <w:tr w:rsidR="002276FA" w:rsidRPr="00E63328" w:rsidTr="00962D6B">
        <w:trPr>
          <w:trHeight w:val="255"/>
        </w:trPr>
        <w:tc>
          <w:tcPr>
            <w:tcW w:w="1350" w:type="dxa"/>
            <w:shd w:val="clear" w:color="auto" w:fill="auto"/>
            <w:noWrap/>
            <w:vAlign w:val="bottom"/>
            <w:hideMark/>
          </w:tcPr>
          <w:p w:rsidR="002276FA" w:rsidRPr="00E63328" w:rsidRDefault="002276FA" w:rsidP="00962D6B">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2276FA" w:rsidRPr="00E63328" w:rsidRDefault="002276FA" w:rsidP="00962D6B">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hideMark/>
          </w:tcPr>
          <w:p w:rsidR="002276FA" w:rsidRPr="002276FA" w:rsidRDefault="00E23ADD" w:rsidP="002276FA">
            <w:pPr>
              <w:rPr>
                <w:rFonts w:ascii="Calibri" w:hAnsi="Calibri"/>
                <w:color w:val="0000FF"/>
                <w:u w:val="single"/>
              </w:rPr>
            </w:pPr>
            <w:hyperlink r:id="rId13" w:anchor="RANGE!A1" w:history="1">
              <w:r w:rsidR="002276FA" w:rsidRPr="002276FA">
                <w:rPr>
                  <w:rStyle w:val="Hyperlink"/>
                  <w:rFonts w:ascii="Calibri" w:hAnsi="Calibri"/>
                </w:rPr>
                <w:t>Card Expiry Date</w:t>
              </w:r>
            </w:hyperlink>
          </w:p>
        </w:tc>
        <w:tc>
          <w:tcPr>
            <w:tcW w:w="2495" w:type="dxa"/>
            <w:shd w:val="clear" w:color="auto" w:fill="auto"/>
            <w:noWrap/>
            <w:vAlign w:val="bottom"/>
            <w:hideMark/>
          </w:tcPr>
          <w:p w:rsidR="002276FA" w:rsidRPr="002276FA" w:rsidRDefault="002276FA" w:rsidP="002276FA">
            <w:pPr>
              <w:rPr>
                <w:rFonts w:ascii="Calibri" w:hAnsi="Calibri"/>
                <w:color w:val="000000"/>
              </w:rPr>
            </w:pPr>
            <w:r w:rsidRPr="002276FA">
              <w:rPr>
                <w:rFonts w:ascii="Calibri" w:hAnsi="Calibri"/>
                <w:color w:val="000000"/>
              </w:rPr>
              <w:t>If to Extend value to pass is ****</w:t>
            </w:r>
            <w:r w:rsidRPr="002276FA">
              <w:rPr>
                <w:rFonts w:ascii="Calibri" w:hAnsi="Calibri"/>
                <w:color w:val="000000"/>
              </w:rPr>
              <w:br/>
              <w:t>If not to extend value should be ____ (4 underscore)</w:t>
            </w:r>
          </w:p>
        </w:tc>
      </w:tr>
      <w:tr w:rsidR="002276FA" w:rsidRPr="00E63328" w:rsidDel="00F6469C" w:rsidTr="00962D6B">
        <w:trPr>
          <w:trHeight w:val="255"/>
          <w:del w:id="52" w:author="1158434" w:date="2017-10-09T16:23:00Z"/>
        </w:trPr>
        <w:tc>
          <w:tcPr>
            <w:tcW w:w="1350" w:type="dxa"/>
            <w:shd w:val="clear" w:color="auto" w:fill="auto"/>
            <w:noWrap/>
            <w:vAlign w:val="bottom"/>
            <w:hideMark/>
          </w:tcPr>
          <w:p w:rsidR="002276FA" w:rsidRPr="00E63328" w:rsidDel="00F6469C" w:rsidRDefault="002276FA" w:rsidP="00962D6B">
            <w:pPr>
              <w:spacing w:after="0" w:line="240" w:lineRule="auto"/>
              <w:rPr>
                <w:del w:id="53" w:author="1158434" w:date="2017-10-09T16:23:00Z"/>
                <w:rFonts w:eastAsia="Times New Roman" w:cs="Times New Roman"/>
                <w:color w:val="000000"/>
                <w:lang w:eastAsia="en-GB"/>
              </w:rPr>
            </w:pPr>
          </w:p>
        </w:tc>
        <w:tc>
          <w:tcPr>
            <w:tcW w:w="2045" w:type="dxa"/>
            <w:shd w:val="clear" w:color="auto" w:fill="auto"/>
            <w:noWrap/>
            <w:vAlign w:val="bottom"/>
            <w:hideMark/>
          </w:tcPr>
          <w:p w:rsidR="002276FA" w:rsidRPr="00E63328" w:rsidDel="00F6469C" w:rsidRDefault="002276FA" w:rsidP="00962D6B">
            <w:pPr>
              <w:spacing w:after="0" w:line="240" w:lineRule="auto"/>
              <w:rPr>
                <w:del w:id="54" w:author="1158434" w:date="2017-10-09T16:23:00Z"/>
                <w:rFonts w:eastAsia="Times New Roman" w:cs="Times New Roman"/>
                <w:color w:val="000000"/>
                <w:lang w:eastAsia="en-GB"/>
              </w:rPr>
            </w:pPr>
          </w:p>
        </w:tc>
        <w:tc>
          <w:tcPr>
            <w:tcW w:w="2210" w:type="dxa"/>
            <w:shd w:val="clear" w:color="auto" w:fill="auto"/>
            <w:noWrap/>
            <w:vAlign w:val="center"/>
            <w:hideMark/>
          </w:tcPr>
          <w:p w:rsidR="002276FA" w:rsidRPr="002276FA" w:rsidDel="00F6469C" w:rsidRDefault="002276FA" w:rsidP="002276FA">
            <w:pPr>
              <w:rPr>
                <w:del w:id="55" w:author="1158434" w:date="2017-10-09T16:23:00Z"/>
                <w:rFonts w:ascii="Calibri" w:hAnsi="Calibri"/>
                <w:color w:val="000000"/>
              </w:rPr>
            </w:pPr>
          </w:p>
        </w:tc>
        <w:tc>
          <w:tcPr>
            <w:tcW w:w="2495" w:type="dxa"/>
            <w:shd w:val="clear" w:color="auto" w:fill="auto"/>
            <w:noWrap/>
            <w:vAlign w:val="bottom"/>
            <w:hideMark/>
          </w:tcPr>
          <w:p w:rsidR="002276FA" w:rsidRPr="002276FA" w:rsidDel="00F6469C" w:rsidRDefault="002276FA" w:rsidP="002276FA">
            <w:pPr>
              <w:rPr>
                <w:del w:id="56" w:author="1158434" w:date="2017-10-09T16:23:00Z"/>
                <w:rFonts w:ascii="Calibri" w:hAnsi="Calibri"/>
                <w:color w:val="000000"/>
              </w:rPr>
            </w:pPr>
          </w:p>
        </w:tc>
      </w:tr>
      <w:tr w:rsidR="00CC24C5" w:rsidRPr="00E63328" w:rsidTr="00962D6B">
        <w:trPr>
          <w:trHeight w:val="255"/>
        </w:trPr>
        <w:tc>
          <w:tcPr>
            <w:tcW w:w="1350" w:type="dxa"/>
            <w:shd w:val="clear" w:color="auto" w:fill="auto"/>
            <w:noWrap/>
            <w:vAlign w:val="bottom"/>
            <w:hideMark/>
          </w:tcPr>
          <w:p w:rsidR="00CC24C5" w:rsidDel="00CC24C5" w:rsidRDefault="00CC24C5" w:rsidP="00962D6B">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CC24C5" w:rsidDel="00CC24C5" w:rsidRDefault="00CC24C5" w:rsidP="00962D6B">
            <w:pPr>
              <w:spacing w:after="0" w:line="240" w:lineRule="auto"/>
              <w:rPr>
                <w:rFonts w:eastAsia="Times New Roman" w:cs="Times New Roman"/>
                <w:color w:val="000000"/>
                <w:lang w:eastAsia="en-GB"/>
              </w:rPr>
            </w:pPr>
            <w:r>
              <w:rPr>
                <w:rFonts w:eastAsia="Times New Roman" w:cs="Times New Roman"/>
                <w:color w:val="000000"/>
                <w:lang w:eastAsia="en-GB"/>
              </w:rPr>
              <w:t>Update Status</w:t>
            </w:r>
          </w:p>
        </w:tc>
        <w:tc>
          <w:tcPr>
            <w:tcW w:w="2210" w:type="dxa"/>
            <w:shd w:val="clear" w:color="auto" w:fill="auto"/>
            <w:noWrap/>
            <w:vAlign w:val="center"/>
            <w:hideMark/>
          </w:tcPr>
          <w:p w:rsidR="00CC24C5" w:rsidRPr="002276FA" w:rsidDel="00CC24C5" w:rsidRDefault="00CC24C5" w:rsidP="002276FA">
            <w:pPr>
              <w:rPr>
                <w:rFonts w:ascii="Calibri" w:hAnsi="Calibri"/>
                <w:color w:val="000000"/>
              </w:rPr>
            </w:pPr>
            <w:r>
              <w:rPr>
                <w:rFonts w:ascii="Calibri" w:hAnsi="Calibri"/>
                <w:color w:val="000000"/>
              </w:rPr>
              <w:t>Token Flag  ( Only for SG)</w:t>
            </w:r>
          </w:p>
        </w:tc>
        <w:tc>
          <w:tcPr>
            <w:tcW w:w="2495" w:type="dxa"/>
            <w:shd w:val="clear" w:color="auto" w:fill="auto"/>
            <w:noWrap/>
            <w:vAlign w:val="bottom"/>
            <w:hideMark/>
          </w:tcPr>
          <w:p w:rsidR="00CC24C5" w:rsidRPr="002276FA" w:rsidDel="00CC24C5" w:rsidRDefault="00CC24C5" w:rsidP="002276FA">
            <w:pPr>
              <w:rPr>
                <w:rFonts w:ascii="Calibri" w:hAnsi="Calibri"/>
                <w:color w:val="000000"/>
              </w:rPr>
            </w:pPr>
            <w:r>
              <w:rPr>
                <w:rFonts w:ascii="Calibri" w:hAnsi="Calibri"/>
                <w:color w:val="000000"/>
              </w:rPr>
              <w:t>Whatever value received from CCMS will be interfaced back</w:t>
            </w:r>
          </w:p>
        </w:tc>
      </w:tr>
      <w:tr w:rsidR="00A22D0B" w:rsidRPr="00E63328" w:rsidTr="00962D6B">
        <w:trPr>
          <w:trHeight w:val="255"/>
        </w:trPr>
        <w:tc>
          <w:tcPr>
            <w:tcW w:w="1350" w:type="dxa"/>
            <w:shd w:val="clear" w:color="auto" w:fill="auto"/>
            <w:noWrap/>
            <w:vAlign w:val="bottom"/>
            <w:hideMark/>
          </w:tcPr>
          <w:p w:rsidR="00A22D0B" w:rsidRDefault="00A22D0B" w:rsidP="00962D6B">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A22D0B" w:rsidRDefault="00A22D0B" w:rsidP="00962D6B">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hideMark/>
          </w:tcPr>
          <w:p w:rsidR="00A22D0B" w:rsidRPr="002276FA" w:rsidRDefault="00A22D0B" w:rsidP="002276FA">
            <w:pPr>
              <w:rPr>
                <w:rFonts w:ascii="Calibri" w:hAnsi="Calibri"/>
                <w:color w:val="000000"/>
              </w:rPr>
            </w:pPr>
            <w:r>
              <w:rPr>
                <w:rFonts w:ascii="Calibri" w:hAnsi="Calibri"/>
                <w:color w:val="000000"/>
              </w:rPr>
              <w:t>OASA Memo</w:t>
            </w:r>
          </w:p>
        </w:tc>
        <w:tc>
          <w:tcPr>
            <w:tcW w:w="2495" w:type="dxa"/>
            <w:shd w:val="clear" w:color="auto" w:fill="auto"/>
            <w:noWrap/>
            <w:vAlign w:val="bottom"/>
            <w:hideMark/>
          </w:tcPr>
          <w:p w:rsidR="00A22D0B" w:rsidRPr="002276FA" w:rsidRDefault="00A22D0B" w:rsidP="002276FA">
            <w:pPr>
              <w:rPr>
                <w:rFonts w:ascii="Calibri" w:hAnsi="Calibri"/>
                <w:color w:val="000000"/>
              </w:rPr>
            </w:pPr>
            <w:r>
              <w:rPr>
                <w:rFonts w:ascii="Calibri" w:hAnsi="Calibri"/>
                <w:color w:val="000000"/>
              </w:rPr>
              <w:t>&lt;&lt; SR Number&gt;&gt;</w:t>
            </w:r>
          </w:p>
        </w:tc>
      </w:tr>
    </w:tbl>
    <w:p w:rsidR="001E3583" w:rsidRDefault="001E3583" w:rsidP="001E3583">
      <w:pPr>
        <w:pStyle w:val="ListParagraph"/>
        <w:ind w:left="2160"/>
      </w:pPr>
    </w:p>
    <w:p w:rsidR="001E3583" w:rsidRPr="00E63328" w:rsidRDefault="001E3583" w:rsidP="001E3583">
      <w:pPr>
        <w:pStyle w:val="ListParagraph"/>
        <w:ind w:left="2160"/>
      </w:pPr>
    </w:p>
    <w:p w:rsidR="00A548A6" w:rsidRPr="00E63328" w:rsidRDefault="00A548A6" w:rsidP="00A548A6">
      <w:pPr>
        <w:pStyle w:val="ListParagraph"/>
        <w:ind w:left="1440"/>
      </w:pPr>
    </w:p>
    <w:p w:rsidR="006E2106" w:rsidRPr="00E63328" w:rsidRDefault="00576F7D" w:rsidP="00576F7D">
      <w:pPr>
        <w:pStyle w:val="ListParagraph"/>
        <w:numPr>
          <w:ilvl w:val="1"/>
          <w:numId w:val="2"/>
        </w:numPr>
      </w:pPr>
      <w:r w:rsidRPr="00E63328">
        <w:rPr>
          <w:b/>
          <w:color w:val="0070C0"/>
        </w:rPr>
        <w:t>Generate Letter</w:t>
      </w:r>
      <w:r w:rsidR="002F4616">
        <w:rPr>
          <w:b/>
          <w:color w:val="0070C0"/>
        </w:rPr>
        <w:t xml:space="preserve"> ( applicable only to SG)</w:t>
      </w:r>
      <w:r w:rsidRPr="00E63328">
        <w:t xml:space="preserve"> –for each card received in the request, eOps will check whether both block and replacement is successful, if so the relevant code will be updated in CCMS to generate letter. If only block is successful and replacement is failed then relevant code will be updated in CCMS to generate </w:t>
      </w:r>
      <w:r w:rsidRPr="00E63328">
        <w:lastRenderedPageBreak/>
        <w:t>letter. If both got failed then no update will be triggered</w:t>
      </w:r>
      <w:r w:rsidR="006E2106" w:rsidRPr="00E63328">
        <w:t>. Refer below the extract from BRD</w:t>
      </w:r>
      <w:r w:rsidR="004F7448">
        <w:t>. Irrespective of any kind of failure in Replacement, Generate Letter will be triggered to update the code F08 in case of Block &amp; Replace Journey since the Block is successful for the Card</w:t>
      </w:r>
    </w:p>
    <w:tbl>
      <w:tblPr>
        <w:tblW w:w="6336"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878"/>
        <w:gridCol w:w="1240"/>
        <w:gridCol w:w="939"/>
        <w:gridCol w:w="1053"/>
        <w:gridCol w:w="1280"/>
      </w:tblGrid>
      <w:tr w:rsidR="006E2106" w:rsidRPr="00E63328" w:rsidTr="005E51DF">
        <w:trPr>
          <w:trHeight w:val="300"/>
          <w:tblHeader/>
        </w:trPr>
        <w:tc>
          <w:tcPr>
            <w:tcW w:w="946" w:type="dxa"/>
            <w:shd w:val="solid" w:color="C4BC96" w:themeColor="background2" w:themeShade="BF" w:fill="FFFF00"/>
            <w:noWrap/>
            <w:vAlign w:val="bottom"/>
            <w:hideMark/>
          </w:tcPr>
          <w:p w:rsidR="006E2106" w:rsidRPr="00E63328" w:rsidRDefault="006E2106" w:rsidP="006E2106">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878" w:type="dxa"/>
            <w:shd w:val="solid" w:color="C4BC96" w:themeColor="background2" w:themeShade="BF" w:fill="FFFF00"/>
            <w:noWrap/>
            <w:vAlign w:val="bottom"/>
            <w:hideMark/>
          </w:tcPr>
          <w:p w:rsidR="006E2106" w:rsidRPr="00E63328" w:rsidRDefault="006E2106" w:rsidP="006E2106">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System</w:t>
            </w:r>
          </w:p>
        </w:tc>
        <w:tc>
          <w:tcPr>
            <w:tcW w:w="1240" w:type="dxa"/>
            <w:shd w:val="solid" w:color="C4BC96" w:themeColor="background2" w:themeShade="BF" w:fill="FFFF00"/>
            <w:noWrap/>
            <w:vAlign w:val="bottom"/>
            <w:hideMark/>
          </w:tcPr>
          <w:p w:rsidR="006E2106" w:rsidRPr="00E63328" w:rsidRDefault="006E2106" w:rsidP="006E2106">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Card Type</w:t>
            </w:r>
          </w:p>
        </w:tc>
        <w:tc>
          <w:tcPr>
            <w:tcW w:w="939" w:type="dxa"/>
            <w:shd w:val="solid" w:color="C4BC96" w:themeColor="background2" w:themeShade="BF" w:fill="FFFF00"/>
            <w:noWrap/>
            <w:vAlign w:val="bottom"/>
            <w:hideMark/>
          </w:tcPr>
          <w:p w:rsidR="006E2106" w:rsidRPr="00E63328" w:rsidRDefault="006E2106" w:rsidP="006E2106">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Blocked</w:t>
            </w:r>
          </w:p>
        </w:tc>
        <w:tc>
          <w:tcPr>
            <w:tcW w:w="1053" w:type="dxa"/>
            <w:shd w:val="solid" w:color="C4BC96" w:themeColor="background2" w:themeShade="BF" w:fill="FFFF00"/>
            <w:noWrap/>
            <w:vAlign w:val="bottom"/>
            <w:hideMark/>
          </w:tcPr>
          <w:p w:rsidR="006E2106" w:rsidRPr="00E63328" w:rsidRDefault="006E2106" w:rsidP="006E2106">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Replaced</w:t>
            </w:r>
          </w:p>
        </w:tc>
        <w:tc>
          <w:tcPr>
            <w:tcW w:w="1280" w:type="dxa"/>
            <w:shd w:val="solid" w:color="C4BC96" w:themeColor="background2" w:themeShade="BF" w:fill="FFFF00"/>
            <w:noWrap/>
            <w:vAlign w:val="bottom"/>
            <w:hideMark/>
          </w:tcPr>
          <w:p w:rsidR="006E2106" w:rsidRPr="00E63328" w:rsidRDefault="001366E8" w:rsidP="006E2106">
            <w:pPr>
              <w:spacing w:after="0" w:line="240" w:lineRule="auto"/>
              <w:jc w:val="center"/>
              <w:rPr>
                <w:rFonts w:eastAsia="Times New Roman" w:cs="Times New Roman"/>
                <w:b/>
                <w:bCs/>
                <w:color w:val="000000"/>
                <w:lang w:eastAsia="en-GB"/>
              </w:rPr>
            </w:pPr>
            <w:r>
              <w:rPr>
                <w:rFonts w:eastAsia="Times New Roman" w:cs="Times New Roman"/>
                <w:b/>
                <w:bCs/>
                <w:color w:val="000000"/>
                <w:lang w:eastAsia="en-GB"/>
              </w:rPr>
              <w:t>Letter Number</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r w:rsidR="00E802A6">
              <w:rPr>
                <w:rFonts w:eastAsia="Times New Roman" w:cs="Times New Roman"/>
                <w:color w:val="000000"/>
                <w:lang w:eastAsia="en-GB"/>
              </w:rPr>
              <w:t>/HK</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Manhattan</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No</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F08</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r w:rsidR="00E802A6">
              <w:rPr>
                <w:rFonts w:eastAsia="Times New Roman" w:cs="Times New Roman"/>
                <w:color w:val="000000"/>
                <w:lang w:eastAsia="en-GB"/>
              </w:rPr>
              <w:t>/HK</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Others</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No</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808</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Manhattan</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No</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F08</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Others</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No</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808</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r w:rsidR="00E802A6">
              <w:rPr>
                <w:rFonts w:eastAsia="Times New Roman" w:cs="Times New Roman"/>
                <w:color w:val="000000"/>
                <w:lang w:eastAsia="en-GB"/>
              </w:rPr>
              <w:t>/HK</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Manhattan</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F46</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r w:rsidR="00E802A6">
              <w:rPr>
                <w:rFonts w:eastAsia="Times New Roman" w:cs="Times New Roman"/>
                <w:color w:val="000000"/>
                <w:lang w:eastAsia="en-GB"/>
              </w:rPr>
              <w:t>/HK</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Others</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466</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Manhattan</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F46</w:t>
            </w:r>
          </w:p>
        </w:tc>
      </w:tr>
      <w:tr w:rsidR="006E2106" w:rsidRPr="00E63328" w:rsidTr="006E2106">
        <w:trPr>
          <w:trHeight w:val="300"/>
        </w:trPr>
        <w:tc>
          <w:tcPr>
            <w:tcW w:w="946"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878" w:type="dxa"/>
            <w:shd w:val="clear" w:color="auto" w:fill="auto"/>
            <w:noWrap/>
            <w:vAlign w:val="bottom"/>
            <w:hideMark/>
          </w:tcPr>
          <w:p w:rsidR="006E2106" w:rsidRPr="00E63328" w:rsidRDefault="006E2106" w:rsidP="006E2106">
            <w:pPr>
              <w:spacing w:after="0" w:line="240" w:lineRule="auto"/>
              <w:rPr>
                <w:rFonts w:eastAsia="Times New Roman" w:cs="Times New Roman"/>
                <w:color w:val="000000"/>
                <w:lang w:eastAsia="en-GB"/>
              </w:rPr>
            </w:pPr>
            <w:r w:rsidRPr="00E63328">
              <w:rPr>
                <w:rFonts w:eastAsia="Times New Roman" w:cs="Times New Roman"/>
                <w:color w:val="000000"/>
                <w:lang w:eastAsia="en-GB"/>
              </w:rPr>
              <w:t>CCMS</w:t>
            </w:r>
          </w:p>
        </w:tc>
        <w:tc>
          <w:tcPr>
            <w:tcW w:w="1240" w:type="dxa"/>
            <w:shd w:val="clear" w:color="auto" w:fill="auto"/>
            <w:noWrap/>
            <w:vAlign w:val="bottom"/>
            <w:hideMark/>
          </w:tcPr>
          <w:p w:rsidR="006E2106" w:rsidRPr="00E63328" w:rsidRDefault="00A002E5" w:rsidP="006E2106">
            <w:pPr>
              <w:spacing w:after="0" w:line="240" w:lineRule="auto"/>
              <w:rPr>
                <w:rFonts w:eastAsia="Times New Roman" w:cs="Times New Roman"/>
                <w:color w:val="000000"/>
                <w:lang w:eastAsia="en-GB"/>
              </w:rPr>
            </w:pPr>
            <w:r>
              <w:rPr>
                <w:rFonts w:eastAsia="Times New Roman" w:cs="Times New Roman"/>
                <w:color w:val="000000"/>
                <w:lang w:eastAsia="en-GB"/>
              </w:rPr>
              <w:t>Others</w:t>
            </w:r>
          </w:p>
        </w:tc>
        <w:tc>
          <w:tcPr>
            <w:tcW w:w="939"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053"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Yes</w:t>
            </w:r>
          </w:p>
        </w:tc>
        <w:tc>
          <w:tcPr>
            <w:tcW w:w="1280" w:type="dxa"/>
            <w:shd w:val="clear" w:color="auto" w:fill="auto"/>
            <w:noWrap/>
            <w:vAlign w:val="bottom"/>
            <w:hideMark/>
          </w:tcPr>
          <w:p w:rsidR="006E2106" w:rsidRPr="00E63328" w:rsidRDefault="006E2106" w:rsidP="006E2106">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466</w:t>
            </w:r>
          </w:p>
        </w:tc>
      </w:tr>
    </w:tbl>
    <w:p w:rsidR="006E2106" w:rsidRDefault="006E2106" w:rsidP="006E2106">
      <w:pPr>
        <w:pStyle w:val="ListParagraph"/>
        <w:ind w:left="1440"/>
      </w:pPr>
    </w:p>
    <w:p w:rsidR="00A002E5" w:rsidRPr="00A002E5" w:rsidRDefault="00A002E5" w:rsidP="00A002E5">
      <w:pPr>
        <w:pStyle w:val="ListParagraph"/>
        <w:ind w:left="1440"/>
        <w:rPr>
          <w:b/>
          <w:color w:val="548DD4" w:themeColor="text2" w:themeTint="99"/>
          <w:u w:val="single"/>
        </w:rPr>
      </w:pPr>
      <w:r w:rsidRPr="00A002E5">
        <w:rPr>
          <w:b/>
          <w:color w:val="548DD4" w:themeColor="text2" w:themeTint="99"/>
          <w:u w:val="single"/>
        </w:rPr>
        <w:t>The mapping of Card Type with Manhattan Card Variant will be as below and any other Card Type will be categorised as ‘Others’</w:t>
      </w:r>
    </w:p>
    <w:p w:rsidR="00A002E5" w:rsidRDefault="00A002E5" w:rsidP="00A002E5">
      <w:pPr>
        <w:pStyle w:val="ListParagraph"/>
        <w:ind w:left="1440"/>
      </w:pPr>
    </w:p>
    <w:tbl>
      <w:tblPr>
        <w:tblW w:w="9060" w:type="dxa"/>
        <w:tblInd w:w="103" w:type="dxa"/>
        <w:tblLook w:val="04A0"/>
      </w:tblPr>
      <w:tblGrid>
        <w:gridCol w:w="960"/>
        <w:gridCol w:w="1020"/>
        <w:gridCol w:w="1247"/>
        <w:gridCol w:w="920"/>
        <w:gridCol w:w="4960"/>
      </w:tblGrid>
      <w:tr w:rsidR="00A002E5" w:rsidRPr="002C328C" w:rsidTr="00A002E5">
        <w:trPr>
          <w:trHeight w:val="255"/>
          <w:tblHeader/>
        </w:trPr>
        <w:tc>
          <w:tcPr>
            <w:tcW w:w="960" w:type="dxa"/>
            <w:tcBorders>
              <w:top w:val="single" w:sz="4" w:space="0" w:color="auto"/>
              <w:left w:val="single" w:sz="4" w:space="0" w:color="auto"/>
              <w:bottom w:val="single" w:sz="4" w:space="0" w:color="auto"/>
              <w:right w:val="single" w:sz="4" w:space="0" w:color="auto"/>
            </w:tcBorders>
            <w:shd w:val="solid" w:color="C4BC96" w:themeColor="background2" w:themeShade="BF" w:fill="C0C0C0"/>
            <w:noWrap/>
            <w:vAlign w:val="bottom"/>
            <w:hideMark/>
          </w:tcPr>
          <w:p w:rsidR="00A002E5" w:rsidRPr="002C328C" w:rsidRDefault="00A002E5" w:rsidP="00ED5836">
            <w:pPr>
              <w:spacing w:after="0" w:line="240" w:lineRule="auto"/>
              <w:jc w:val="center"/>
              <w:rPr>
                <w:rFonts w:eastAsia="Times New Roman" w:cs="Times New Roman"/>
                <w:b/>
                <w:bCs/>
                <w:lang w:eastAsia="en-GB"/>
              </w:rPr>
            </w:pPr>
            <w:r w:rsidRPr="002C328C">
              <w:rPr>
                <w:rFonts w:eastAsia="Times New Roman" w:cs="Times New Roman"/>
                <w:b/>
                <w:bCs/>
                <w:lang w:eastAsia="en-GB"/>
              </w:rPr>
              <w:t>Country</w:t>
            </w:r>
          </w:p>
        </w:tc>
        <w:tc>
          <w:tcPr>
            <w:tcW w:w="102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A002E5" w:rsidRPr="002C328C" w:rsidRDefault="00A002E5" w:rsidP="00ED5836">
            <w:pPr>
              <w:spacing w:after="0" w:line="240" w:lineRule="auto"/>
              <w:jc w:val="center"/>
              <w:rPr>
                <w:rFonts w:eastAsia="Times New Roman" w:cs="Times New Roman"/>
                <w:b/>
                <w:bCs/>
                <w:lang w:eastAsia="en-GB"/>
              </w:rPr>
            </w:pPr>
            <w:r w:rsidRPr="002C328C">
              <w:rPr>
                <w:rFonts w:eastAsia="Times New Roman" w:cs="Times New Roman"/>
                <w:b/>
                <w:bCs/>
                <w:lang w:eastAsia="en-GB"/>
              </w:rPr>
              <w:t>Type</w:t>
            </w:r>
          </w:p>
        </w:tc>
        <w:tc>
          <w:tcPr>
            <w:tcW w:w="120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A002E5" w:rsidRPr="002C328C" w:rsidRDefault="00A002E5" w:rsidP="00ED5836">
            <w:pPr>
              <w:spacing w:after="0" w:line="240" w:lineRule="auto"/>
              <w:jc w:val="center"/>
              <w:rPr>
                <w:rFonts w:eastAsia="Times New Roman" w:cs="Times New Roman"/>
                <w:b/>
                <w:bCs/>
                <w:lang w:eastAsia="en-GB"/>
              </w:rPr>
            </w:pPr>
            <w:r w:rsidRPr="002C328C">
              <w:rPr>
                <w:rFonts w:eastAsia="Times New Roman" w:cs="Times New Roman"/>
                <w:b/>
                <w:bCs/>
                <w:lang w:eastAsia="en-GB"/>
              </w:rPr>
              <w:t>Franchise</w:t>
            </w:r>
          </w:p>
        </w:tc>
        <w:tc>
          <w:tcPr>
            <w:tcW w:w="92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A002E5" w:rsidRPr="002C328C" w:rsidRDefault="00A002E5" w:rsidP="00ED5836">
            <w:pPr>
              <w:spacing w:after="0" w:line="240" w:lineRule="auto"/>
              <w:rPr>
                <w:rFonts w:eastAsia="Times New Roman" w:cs="Times New Roman"/>
                <w:b/>
                <w:bCs/>
                <w:lang w:eastAsia="en-GB"/>
              </w:rPr>
            </w:pPr>
            <w:r w:rsidRPr="002C328C">
              <w:rPr>
                <w:rFonts w:eastAsia="Times New Roman" w:cs="Times New Roman"/>
                <w:b/>
                <w:bCs/>
                <w:lang w:eastAsia="en-GB"/>
              </w:rPr>
              <w:t>BIN</w:t>
            </w:r>
          </w:p>
        </w:tc>
        <w:tc>
          <w:tcPr>
            <w:tcW w:w="496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A002E5" w:rsidRPr="002C328C" w:rsidRDefault="00A002E5" w:rsidP="00ED5836">
            <w:pPr>
              <w:spacing w:after="0" w:line="240" w:lineRule="auto"/>
              <w:rPr>
                <w:rFonts w:eastAsia="Times New Roman" w:cs="Times New Roman"/>
                <w:b/>
                <w:bCs/>
                <w:lang w:eastAsia="en-GB"/>
              </w:rPr>
            </w:pPr>
            <w:r w:rsidRPr="002C328C">
              <w:rPr>
                <w:rFonts w:eastAsia="Times New Roman" w:cs="Times New Roman"/>
                <w:b/>
                <w:bCs/>
                <w:lang w:eastAsia="en-GB"/>
              </w:rPr>
              <w:t>CARD TYPES</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232</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454198</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Platinum Supple</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233</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454198</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Platinum Primary</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481</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482</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Supple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483</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484</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Supple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487</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488</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BT a/c</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511</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PLC</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935650</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Instabuy</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122</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514916</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PLATINUM</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123</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514916</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PLATINUM</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168</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549834</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WORLD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169</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549834</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WORLD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240</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PLC</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970222</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BALANCE TRANSFER</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500</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502</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503</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GOLD MASTERCARD</w:t>
            </w:r>
          </w:p>
        </w:tc>
      </w:tr>
      <w:tr w:rsidR="00A002E5" w:rsidRPr="002C328C" w:rsidTr="00ED583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571</w:t>
            </w:r>
          </w:p>
        </w:tc>
        <w:tc>
          <w:tcPr>
            <w:tcW w:w="120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A002E5" w:rsidRPr="002C328C" w:rsidRDefault="00A002E5" w:rsidP="00ED5836">
            <w:pPr>
              <w:spacing w:after="0" w:line="240" w:lineRule="auto"/>
              <w:rPr>
                <w:rFonts w:eastAsia="Times New Roman" w:cs="Times New Roman"/>
                <w:lang w:eastAsia="en-GB"/>
              </w:rPr>
            </w:pPr>
            <w:r w:rsidRPr="002C328C">
              <w:rPr>
                <w:rFonts w:eastAsia="Times New Roman" w:cs="Times New Roman"/>
                <w:lang w:eastAsia="en-GB"/>
              </w:rPr>
              <w:t>MANHATTAN CARD</w:t>
            </w:r>
          </w:p>
        </w:tc>
      </w:tr>
    </w:tbl>
    <w:p w:rsidR="00A002E5" w:rsidRDefault="00A002E5" w:rsidP="006E2106">
      <w:pPr>
        <w:pStyle w:val="ListParagraph"/>
        <w:ind w:left="1440"/>
      </w:pPr>
    </w:p>
    <w:p w:rsidR="00A002E5" w:rsidRDefault="00A002E5" w:rsidP="006E2106">
      <w:pPr>
        <w:pStyle w:val="ListParagraph"/>
        <w:ind w:left="1440"/>
      </w:pPr>
    </w:p>
    <w:p w:rsidR="001366E8" w:rsidRDefault="001366E8" w:rsidP="006E2106">
      <w:pPr>
        <w:pStyle w:val="ListParagraph"/>
        <w:ind w:left="1440"/>
      </w:pPr>
      <w:r>
        <w:t>Refer below the eDMI Mapping</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DB322A" w:rsidRPr="00E63328" w:rsidTr="00ED5836">
        <w:trPr>
          <w:trHeight w:val="585"/>
          <w:tblHeader/>
        </w:trPr>
        <w:tc>
          <w:tcPr>
            <w:tcW w:w="1350" w:type="dxa"/>
            <w:shd w:val="solid" w:color="C4BC96" w:themeColor="background2" w:themeShade="BF" w:fill="FFFF00"/>
            <w:noWrap/>
            <w:vAlign w:val="center"/>
            <w:hideMark/>
          </w:tcPr>
          <w:p w:rsidR="00DB322A" w:rsidRPr="00E63328" w:rsidRDefault="00DB322A"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DB322A" w:rsidRPr="00E63328" w:rsidRDefault="00DB322A"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DB322A" w:rsidRPr="00E63328" w:rsidRDefault="00DB322A"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DB322A" w:rsidRPr="00E63328" w:rsidRDefault="00DB322A"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DB322A" w:rsidRPr="00E63328" w:rsidTr="00ED5836">
        <w:trPr>
          <w:trHeight w:val="255"/>
        </w:trPr>
        <w:tc>
          <w:tcPr>
            <w:tcW w:w="1350"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Correspondence</w:t>
            </w:r>
          </w:p>
        </w:tc>
        <w:tc>
          <w:tcPr>
            <w:tcW w:w="2045" w:type="dxa"/>
            <w:shd w:val="clear" w:color="auto" w:fill="auto"/>
            <w:noWrap/>
            <w:hideMark/>
          </w:tcPr>
          <w:p w:rsidR="00DB322A" w:rsidRDefault="00DB322A">
            <w:r w:rsidRPr="00E41559">
              <w:rPr>
                <w:rFonts w:eastAsia="Times New Roman" w:cs="Times New Roman"/>
                <w:color w:val="000000"/>
                <w:lang w:eastAsia="en-GB"/>
              </w:rPr>
              <w:t>GenerateLetterRq</w:t>
            </w:r>
          </w:p>
        </w:tc>
        <w:tc>
          <w:tcPr>
            <w:tcW w:w="2210"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Function Code</w:t>
            </w:r>
          </w:p>
        </w:tc>
        <w:tc>
          <w:tcPr>
            <w:tcW w:w="2495" w:type="dxa"/>
            <w:shd w:val="clear" w:color="auto" w:fill="auto"/>
            <w:noWrap/>
            <w:hideMark/>
          </w:tcPr>
          <w:p w:rsidR="00DB322A" w:rsidRPr="00E63328" w:rsidRDefault="00DB322A" w:rsidP="00ED5836">
            <w:pPr>
              <w:rPr>
                <w:rFonts w:eastAsia="Times New Roman" w:cs="Times New Roman"/>
                <w:color w:val="000000"/>
                <w:lang w:eastAsia="en-GB"/>
              </w:rPr>
            </w:pPr>
            <w:r>
              <w:rPr>
                <w:rFonts w:eastAsia="Times New Roman" w:cs="Times New Roman"/>
                <w:color w:val="000000"/>
                <w:lang w:eastAsia="en-GB"/>
              </w:rPr>
              <w:t>“OCRR”</w:t>
            </w:r>
          </w:p>
        </w:tc>
      </w:tr>
      <w:tr w:rsidR="00DB322A" w:rsidRPr="00E63328" w:rsidTr="00ED5836">
        <w:trPr>
          <w:trHeight w:val="255"/>
        </w:trPr>
        <w:tc>
          <w:tcPr>
            <w:tcW w:w="1350" w:type="dxa"/>
            <w:shd w:val="clear" w:color="auto" w:fill="auto"/>
            <w:noWrap/>
            <w:hideMark/>
          </w:tcPr>
          <w:p w:rsidR="00DB322A" w:rsidRDefault="00DB322A">
            <w:r w:rsidRPr="00F60B92">
              <w:rPr>
                <w:rFonts w:eastAsia="Times New Roman" w:cs="Times New Roman"/>
                <w:color w:val="000000"/>
                <w:lang w:eastAsia="en-GB"/>
              </w:rPr>
              <w:lastRenderedPageBreak/>
              <w:t>Correspondence</w:t>
            </w:r>
          </w:p>
        </w:tc>
        <w:tc>
          <w:tcPr>
            <w:tcW w:w="2045" w:type="dxa"/>
            <w:shd w:val="clear" w:color="auto" w:fill="auto"/>
            <w:noWrap/>
            <w:hideMark/>
          </w:tcPr>
          <w:p w:rsidR="00DB322A" w:rsidRDefault="00DB322A">
            <w:r w:rsidRPr="00E41559">
              <w:rPr>
                <w:rFonts w:eastAsia="Times New Roman" w:cs="Times New Roman"/>
                <w:color w:val="000000"/>
                <w:lang w:eastAsia="en-GB"/>
              </w:rPr>
              <w:t>GenerateLetterRq</w:t>
            </w:r>
          </w:p>
        </w:tc>
        <w:tc>
          <w:tcPr>
            <w:tcW w:w="2210"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DB322A" w:rsidRPr="00E63328" w:rsidTr="00ED5836">
        <w:trPr>
          <w:trHeight w:val="255"/>
        </w:trPr>
        <w:tc>
          <w:tcPr>
            <w:tcW w:w="1350" w:type="dxa"/>
            <w:shd w:val="clear" w:color="auto" w:fill="auto"/>
            <w:noWrap/>
            <w:hideMark/>
          </w:tcPr>
          <w:p w:rsidR="00DB322A" w:rsidRDefault="00DB322A" w:rsidP="00ED5836">
            <w:r w:rsidRPr="00F60B92">
              <w:rPr>
                <w:rFonts w:eastAsia="Times New Roman" w:cs="Times New Roman"/>
                <w:color w:val="000000"/>
                <w:lang w:eastAsia="en-GB"/>
              </w:rPr>
              <w:t>Correspondence</w:t>
            </w:r>
          </w:p>
        </w:tc>
        <w:tc>
          <w:tcPr>
            <w:tcW w:w="2045" w:type="dxa"/>
            <w:shd w:val="clear" w:color="auto" w:fill="auto"/>
            <w:noWrap/>
            <w:hideMark/>
          </w:tcPr>
          <w:p w:rsidR="00DB322A" w:rsidRDefault="00DB322A" w:rsidP="00ED5836">
            <w:r w:rsidRPr="00E41559">
              <w:rPr>
                <w:rFonts w:eastAsia="Times New Roman" w:cs="Times New Roman"/>
                <w:color w:val="000000"/>
                <w:lang w:eastAsia="en-GB"/>
              </w:rPr>
              <w:t>GenerateLetterRq</w:t>
            </w:r>
          </w:p>
        </w:tc>
        <w:tc>
          <w:tcPr>
            <w:tcW w:w="2210" w:type="dxa"/>
            <w:shd w:val="clear" w:color="auto" w:fill="auto"/>
            <w:noWrap/>
            <w:vAlign w:val="bottom"/>
            <w:hideMark/>
          </w:tcPr>
          <w:p w:rsidR="00DB322A"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Card Num</w:t>
            </w:r>
          </w:p>
        </w:tc>
        <w:tc>
          <w:tcPr>
            <w:tcW w:w="2495" w:type="dxa"/>
            <w:shd w:val="clear" w:color="auto" w:fill="auto"/>
            <w:noWrap/>
            <w:vAlign w:val="bottom"/>
            <w:hideMark/>
          </w:tcPr>
          <w:p w:rsidR="00DB322A"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Card Number which is successfully blocked &amp; Replaced or blocked alone</w:t>
            </w:r>
          </w:p>
        </w:tc>
      </w:tr>
      <w:tr w:rsidR="00DB322A" w:rsidRPr="00E63328" w:rsidTr="00ED5836">
        <w:trPr>
          <w:trHeight w:val="255"/>
        </w:trPr>
        <w:tc>
          <w:tcPr>
            <w:tcW w:w="1350" w:type="dxa"/>
            <w:shd w:val="clear" w:color="auto" w:fill="auto"/>
            <w:noWrap/>
            <w:hideMark/>
          </w:tcPr>
          <w:p w:rsidR="00DB322A" w:rsidRDefault="00DB322A">
            <w:r w:rsidRPr="00F60B92">
              <w:rPr>
                <w:rFonts w:eastAsia="Times New Roman" w:cs="Times New Roman"/>
                <w:color w:val="000000"/>
                <w:lang w:eastAsia="en-GB"/>
              </w:rPr>
              <w:t>Correspondence</w:t>
            </w:r>
          </w:p>
        </w:tc>
        <w:tc>
          <w:tcPr>
            <w:tcW w:w="2045" w:type="dxa"/>
            <w:shd w:val="clear" w:color="auto" w:fill="auto"/>
            <w:noWrap/>
            <w:hideMark/>
          </w:tcPr>
          <w:p w:rsidR="00DB322A" w:rsidRDefault="00DB322A">
            <w:r w:rsidRPr="00E41559">
              <w:rPr>
                <w:rFonts w:eastAsia="Times New Roman" w:cs="Times New Roman"/>
                <w:color w:val="000000"/>
                <w:lang w:eastAsia="en-GB"/>
              </w:rPr>
              <w:t>GenerateLetterRq</w:t>
            </w:r>
          </w:p>
        </w:tc>
        <w:tc>
          <w:tcPr>
            <w:tcW w:w="2210"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Letter Number</w:t>
            </w:r>
          </w:p>
        </w:tc>
        <w:tc>
          <w:tcPr>
            <w:tcW w:w="2495" w:type="dxa"/>
            <w:shd w:val="clear" w:color="auto" w:fill="auto"/>
            <w:noWrap/>
            <w:vAlign w:val="bottom"/>
            <w:hideMark/>
          </w:tcPr>
          <w:p w:rsidR="00DB322A" w:rsidRPr="00E63328" w:rsidRDefault="00DB322A" w:rsidP="00ED5836">
            <w:pPr>
              <w:spacing w:after="0" w:line="240" w:lineRule="auto"/>
              <w:rPr>
                <w:rFonts w:eastAsia="Times New Roman" w:cs="Times New Roman"/>
                <w:color w:val="000000"/>
                <w:lang w:eastAsia="en-GB"/>
              </w:rPr>
            </w:pPr>
            <w:r>
              <w:rPr>
                <w:rFonts w:eastAsia="Times New Roman" w:cs="Times New Roman"/>
                <w:color w:val="000000"/>
                <w:lang w:eastAsia="en-GB"/>
              </w:rPr>
              <w:t>As per the table above</w:t>
            </w:r>
          </w:p>
        </w:tc>
      </w:tr>
    </w:tbl>
    <w:p w:rsidR="001366E8" w:rsidRDefault="001366E8" w:rsidP="006E2106">
      <w:pPr>
        <w:pStyle w:val="ListParagraph"/>
        <w:ind w:left="1440"/>
      </w:pPr>
    </w:p>
    <w:p w:rsidR="001366E8" w:rsidRPr="00E63328" w:rsidRDefault="001366E8" w:rsidP="006E2106">
      <w:pPr>
        <w:pStyle w:val="ListParagraph"/>
        <w:ind w:left="1440"/>
      </w:pPr>
    </w:p>
    <w:p w:rsidR="00A172C1" w:rsidRPr="00E63328" w:rsidRDefault="00A172C1" w:rsidP="00A172C1">
      <w:pPr>
        <w:pStyle w:val="ListParagraph"/>
        <w:rPr>
          <w:b/>
          <w:color w:val="FF0000"/>
        </w:rPr>
      </w:pPr>
      <w:r w:rsidRPr="00E63328">
        <w:rPr>
          <w:b/>
          <w:color w:val="FF0000"/>
        </w:rPr>
        <w:t>Debit Card Replacement</w:t>
      </w:r>
    </w:p>
    <w:p w:rsidR="00925637" w:rsidRPr="00E63328" w:rsidRDefault="006E2106" w:rsidP="00925637">
      <w:pPr>
        <w:pStyle w:val="ListParagraph"/>
        <w:numPr>
          <w:ilvl w:val="0"/>
          <w:numId w:val="2"/>
        </w:numPr>
      </w:pPr>
      <w:r w:rsidRPr="00E63328">
        <w:t xml:space="preserve"> </w:t>
      </w:r>
      <w:r w:rsidR="00925637" w:rsidRPr="00E63328">
        <w:t xml:space="preserve">For </w:t>
      </w:r>
      <w:r w:rsidR="003924BF" w:rsidRPr="00E63328">
        <w:t>each Debit Card where blocking is successful, eOps will perform following steps</w:t>
      </w:r>
      <w:r w:rsidR="00925637" w:rsidRPr="00E63328">
        <w:t xml:space="preserve"> in the order mentioned ( Extract from BRD aligning to UI&amp; Validations)</w:t>
      </w:r>
      <w:r w:rsidR="003924BF" w:rsidRPr="00E63328">
        <w:t xml:space="preserve"> to do validations and trigger replacement</w:t>
      </w:r>
    </w:p>
    <w:p w:rsidR="003924BF" w:rsidRPr="00E63328" w:rsidRDefault="00B2197D" w:rsidP="003924BF">
      <w:pPr>
        <w:pStyle w:val="ListParagraph"/>
        <w:numPr>
          <w:ilvl w:val="1"/>
          <w:numId w:val="2"/>
        </w:numPr>
      </w:pPr>
      <w:r w:rsidRPr="00E63328">
        <w:t xml:space="preserve">eOps will do </w:t>
      </w:r>
      <w:r w:rsidR="000537B3">
        <w:t>“</w:t>
      </w:r>
      <w:r w:rsidRPr="00E63328">
        <w:t>Debit Card  enquiry</w:t>
      </w:r>
      <w:r w:rsidR="000537B3">
        <w:t>”</w:t>
      </w:r>
      <w:r w:rsidRPr="00E63328">
        <w:t xml:space="preserve"> from Euronet and get the following details for each card</w:t>
      </w:r>
    </w:p>
    <w:p w:rsidR="00B2197D" w:rsidRPr="00E63328" w:rsidRDefault="000537B3" w:rsidP="00B2197D">
      <w:pPr>
        <w:pStyle w:val="ListParagraph"/>
        <w:numPr>
          <w:ilvl w:val="2"/>
          <w:numId w:val="2"/>
        </w:numPr>
      </w:pPr>
      <w:r>
        <w:t>Reason Code</w:t>
      </w:r>
    </w:p>
    <w:p w:rsidR="00B2197D" w:rsidRPr="00E63328" w:rsidRDefault="00B2197D" w:rsidP="00B2197D">
      <w:pPr>
        <w:pStyle w:val="ListParagraph"/>
        <w:numPr>
          <w:ilvl w:val="2"/>
          <w:numId w:val="2"/>
        </w:numPr>
      </w:pPr>
      <w:r w:rsidRPr="00E63328">
        <w:t>Current Expiry Date</w:t>
      </w:r>
    </w:p>
    <w:p w:rsidR="00B2197D" w:rsidRPr="00E63328" w:rsidRDefault="00B2197D" w:rsidP="00B2197D">
      <w:pPr>
        <w:pStyle w:val="ListParagraph"/>
        <w:numPr>
          <w:ilvl w:val="2"/>
          <w:numId w:val="2"/>
        </w:numPr>
      </w:pPr>
      <w:r w:rsidRPr="00E63328">
        <w:t>Card Status</w:t>
      </w:r>
    </w:p>
    <w:p w:rsidR="00E54EB6" w:rsidRPr="00E63328" w:rsidRDefault="00E54EB6" w:rsidP="00B2197D">
      <w:pPr>
        <w:pStyle w:val="ListParagraph"/>
        <w:numPr>
          <w:ilvl w:val="2"/>
          <w:numId w:val="2"/>
        </w:numPr>
      </w:pPr>
      <w:r w:rsidRPr="00E63328">
        <w:t>Linked Account No</w:t>
      </w:r>
    </w:p>
    <w:p w:rsidR="00E230DB" w:rsidRPr="00E63328" w:rsidRDefault="00E230DB" w:rsidP="00B2197D">
      <w:pPr>
        <w:pStyle w:val="ListParagraph"/>
        <w:numPr>
          <w:ilvl w:val="2"/>
          <w:numId w:val="2"/>
        </w:numPr>
      </w:pPr>
      <w:r w:rsidRPr="00E63328">
        <w:t>Card Expiry Date</w:t>
      </w:r>
    </w:p>
    <w:p w:rsidR="00CD78B1" w:rsidRDefault="00CD78B1" w:rsidP="00B2197D">
      <w:pPr>
        <w:pStyle w:val="ListParagraph"/>
        <w:numPr>
          <w:ilvl w:val="2"/>
          <w:numId w:val="2"/>
        </w:numPr>
      </w:pPr>
      <w:r w:rsidRPr="00E63328">
        <w:t>Card Type</w:t>
      </w:r>
    </w:p>
    <w:p w:rsidR="00743247" w:rsidRDefault="00743247" w:rsidP="00B2197D">
      <w:pPr>
        <w:pStyle w:val="ListParagraph"/>
        <w:numPr>
          <w:ilvl w:val="2"/>
          <w:numId w:val="2"/>
        </w:numPr>
      </w:pPr>
      <w:r>
        <w:t>Card Sequence No</w:t>
      </w:r>
    </w:p>
    <w:p w:rsidR="003D03FB" w:rsidRDefault="00095627" w:rsidP="003D03FB">
      <w:pPr>
        <w:pStyle w:val="ListParagraph"/>
        <w:ind w:left="2160"/>
      </w:pPr>
      <w:r>
        <w:t>Refer attached</w:t>
      </w:r>
      <w:r w:rsidR="003D03FB">
        <w:t xml:space="preserve"> Debit Card Enquiry – Interface layout</w:t>
      </w:r>
    </w:p>
    <w:bookmarkStart w:id="57" w:name="_MON_1565446301"/>
    <w:bookmarkEnd w:id="57"/>
    <w:p w:rsidR="003D03FB" w:rsidRPr="00E63328" w:rsidRDefault="00743247" w:rsidP="003D03FB">
      <w:pPr>
        <w:pStyle w:val="ListParagraph"/>
        <w:ind w:left="2160"/>
      </w:pPr>
      <w: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o:bordertopcolor="green" o:borderleftcolor="green" o:borderbottomcolor="green" o:borderrightcolor="green">
            <v:imagedata r:id="rId14" o:title=""/>
            <w10:bordertop type="single" width="12"/>
            <w10:borderleft type="single" width="12"/>
            <w10:borderbottom type="single" width="12"/>
            <w10:borderright type="single" width="12"/>
          </v:shape>
          <o:OLEObject Type="Embed" ProgID="Excel.Sheet.12" ShapeID="_x0000_i1025" DrawAspect="Icon" ObjectID="_1569073953" r:id="rId15"/>
        </w:object>
      </w:r>
    </w:p>
    <w:p w:rsidR="00E54EB6" w:rsidRPr="00E63328" w:rsidRDefault="00E1490B" w:rsidP="00E54EB6">
      <w:pPr>
        <w:pStyle w:val="ListParagraph"/>
        <w:numPr>
          <w:ilvl w:val="1"/>
          <w:numId w:val="2"/>
        </w:numPr>
      </w:pPr>
      <w:r>
        <w:t xml:space="preserve">The ‘Relationship No’ will be received from UI, using the Relationship No; </w:t>
      </w:r>
      <w:r w:rsidRPr="00E63328">
        <w:t xml:space="preserve"> eOps will perform Cross Product Enquiry and get following details</w:t>
      </w:r>
      <w:r>
        <w:t xml:space="preserve">. </w:t>
      </w:r>
      <w:r w:rsidR="00741D17">
        <w:t>Assumption is that one CASA account will be linked to one Debit card for all markets.</w:t>
      </w:r>
    </w:p>
    <w:p w:rsidR="0081685C" w:rsidRPr="00E63328" w:rsidRDefault="0081685C" w:rsidP="0081685C">
      <w:pPr>
        <w:pStyle w:val="ListParagraph"/>
        <w:numPr>
          <w:ilvl w:val="2"/>
          <w:numId w:val="2"/>
        </w:numPr>
      </w:pPr>
      <w:r w:rsidRPr="00E63328">
        <w:t>Master No</w:t>
      </w:r>
    </w:p>
    <w:p w:rsidR="0081685C" w:rsidRPr="00E63328" w:rsidRDefault="0081685C" w:rsidP="0081685C">
      <w:pPr>
        <w:pStyle w:val="ListParagraph"/>
        <w:numPr>
          <w:ilvl w:val="2"/>
          <w:numId w:val="2"/>
        </w:numPr>
      </w:pPr>
      <w:r w:rsidRPr="00E63328">
        <w:t>Operating Instruction</w:t>
      </w:r>
    </w:p>
    <w:p w:rsidR="008F5933" w:rsidRPr="00E63328" w:rsidRDefault="008F5933" w:rsidP="0081685C">
      <w:pPr>
        <w:pStyle w:val="ListParagraph"/>
        <w:numPr>
          <w:ilvl w:val="2"/>
          <w:numId w:val="2"/>
        </w:numPr>
      </w:pPr>
      <w:r w:rsidRPr="00E63328">
        <w:t>Account Status</w:t>
      </w:r>
    </w:p>
    <w:p w:rsidR="0081685C" w:rsidRPr="00E63328" w:rsidRDefault="0081685C" w:rsidP="0081685C">
      <w:pPr>
        <w:pStyle w:val="ListParagraph"/>
        <w:numPr>
          <w:ilvl w:val="1"/>
          <w:numId w:val="2"/>
        </w:numPr>
      </w:pPr>
      <w:r w:rsidRPr="00E63328">
        <w:t>With the Relationship No, eOps will perform Customer Enquiry and get RELTYPE of the customers</w:t>
      </w:r>
    </w:p>
    <w:p w:rsidR="0081685C" w:rsidRPr="00E63328" w:rsidRDefault="008F5933" w:rsidP="0081685C">
      <w:pPr>
        <w:pStyle w:val="ListParagraph"/>
        <w:numPr>
          <w:ilvl w:val="1"/>
          <w:numId w:val="2"/>
        </w:numPr>
      </w:pPr>
      <w:r w:rsidRPr="00E63328">
        <w:t>With the Relationship No, eOps will fetch the risk attached at Customer level  from eBBS</w:t>
      </w:r>
    </w:p>
    <w:p w:rsidR="0081685C" w:rsidRPr="00E63328" w:rsidRDefault="008F5933" w:rsidP="008F5933">
      <w:pPr>
        <w:pStyle w:val="ListParagraph"/>
        <w:numPr>
          <w:ilvl w:val="1"/>
          <w:numId w:val="2"/>
        </w:numPr>
      </w:pPr>
      <w:r w:rsidRPr="00E63328">
        <w:t>And also fetch the account level risk through Account Risk Enquiry using the linked account fetched from Euronet</w:t>
      </w:r>
    </w:p>
    <w:p w:rsidR="00512C5D" w:rsidRPr="00E63328" w:rsidRDefault="00512C5D" w:rsidP="00512C5D">
      <w:pPr>
        <w:pStyle w:val="ListParagraph"/>
        <w:numPr>
          <w:ilvl w:val="1"/>
          <w:numId w:val="2"/>
        </w:numPr>
      </w:pPr>
      <w:r w:rsidRPr="00E63328">
        <w:rPr>
          <w:b/>
          <w:color w:val="0070C0"/>
        </w:rPr>
        <w:t>Card Expiry Date Validation</w:t>
      </w:r>
      <w:ins w:id="58" w:author="1158434" w:date="2017-10-09T16:41:00Z">
        <w:r w:rsidR="00E062BA">
          <w:rPr>
            <w:b/>
            <w:color w:val="0070C0"/>
          </w:rPr>
          <w:t xml:space="preserve"> ( for all applicable countries)</w:t>
        </w:r>
      </w:ins>
      <w:r w:rsidRPr="00E63328">
        <w:t xml:space="preserve"> -  For the cards that are eligible for replacement until step 3, eOps will validate the ‘Card Expiry </w:t>
      </w:r>
      <w:r w:rsidRPr="00E63328">
        <w:lastRenderedPageBreak/>
        <w:t xml:space="preserve">Date’ fetched from </w:t>
      </w:r>
      <w:r w:rsidR="00E230DB" w:rsidRPr="00E63328">
        <w:t xml:space="preserve">EURONET </w:t>
      </w:r>
      <w:r w:rsidRPr="00E63328">
        <w:t xml:space="preserve"> if the expiry date is less than the Current Date then the  Replacement will be rejected</w:t>
      </w:r>
      <w:r w:rsidR="00383FCD">
        <w:t>.</w:t>
      </w:r>
      <w:r w:rsidR="00383FCD" w:rsidRPr="00383FCD">
        <w:t xml:space="preserve"> </w:t>
      </w:r>
      <w:r w:rsidR="00383FCD">
        <w:t xml:space="preserve">The Card Expiry date from CCMS has only month and year and not the date.  Hence eOps will extract the month and year of the current date and will check against the card expiry month and year fetched from CCMS. </w:t>
      </w:r>
      <w:r w:rsidR="002B00C8">
        <w:t>If it</w:t>
      </w:r>
      <w:r w:rsidR="00383FCD">
        <w:t xml:space="preserve"> is less then the replacement will be rejected. For EX. Current Date is 15/09/2017 and the value fetched from CCMS as expiry date is -09/17 then replacement will be processed. If the value fetched from CCMS is 08/17, then replacement will be rejected.</w:t>
      </w:r>
    </w:p>
    <w:p w:rsidR="008F5933" w:rsidRPr="00E63328" w:rsidRDefault="009643B6" w:rsidP="008F5933">
      <w:pPr>
        <w:pStyle w:val="ListParagraph"/>
        <w:numPr>
          <w:ilvl w:val="1"/>
          <w:numId w:val="2"/>
        </w:numPr>
      </w:pPr>
      <w:ins w:id="59" w:author="1158434" w:date="2017-10-09T16:57:00Z">
        <w:r>
          <w:rPr>
            <w:b/>
            <w:color w:val="0070C0"/>
          </w:rPr>
          <w:t xml:space="preserve">Customer and </w:t>
        </w:r>
      </w:ins>
      <w:r w:rsidR="00FD437C" w:rsidRPr="00E63328">
        <w:rPr>
          <w:b/>
          <w:color w:val="0070C0"/>
        </w:rPr>
        <w:t>Account Risk Code Validation</w:t>
      </w:r>
      <w:r w:rsidR="00960FAC" w:rsidRPr="00E63328">
        <w:t xml:space="preserve"> </w:t>
      </w:r>
      <w:r w:rsidR="00422C12" w:rsidRPr="00E63328">
        <w:t>- eOps</w:t>
      </w:r>
      <w:r w:rsidR="00960FAC" w:rsidRPr="00E63328">
        <w:t xml:space="preserve"> will save both Customer and Account level risk codes fetched from eBBS and validate for eligibility.  If any of the reject codes defined for ‘Reject’ as per BRD then the Replacement will be rejected. Refer extract from BRD</w:t>
      </w:r>
    </w:p>
    <w:tbl>
      <w:tblPr>
        <w:tblW w:w="6649"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1100"/>
        <w:gridCol w:w="3640"/>
        <w:gridCol w:w="809"/>
      </w:tblGrid>
      <w:tr w:rsidR="009E7F0B" w:rsidRPr="00E63328" w:rsidTr="009E7F0B">
        <w:trPr>
          <w:trHeight w:val="255"/>
          <w:tblHeader/>
        </w:trPr>
        <w:tc>
          <w:tcPr>
            <w:tcW w:w="1100" w:type="dxa"/>
            <w:shd w:val="solid" w:color="C4BC96" w:themeColor="background2" w:themeShade="BF" w:fill="FFFF00"/>
          </w:tcPr>
          <w:p w:rsidR="009E7F0B" w:rsidRPr="00E63328" w:rsidRDefault="009E7F0B" w:rsidP="00960FAC">
            <w:pPr>
              <w:spacing w:after="0" w:line="240" w:lineRule="auto"/>
              <w:rPr>
                <w:rFonts w:eastAsia="Times New Roman" w:cs="Times New Roman"/>
                <w:b/>
                <w:bCs/>
                <w:color w:val="000000"/>
                <w:lang w:eastAsia="en-GB"/>
              </w:rPr>
            </w:pPr>
            <w:r>
              <w:rPr>
                <w:rFonts w:eastAsia="Times New Roman" w:cs="Times New Roman"/>
                <w:b/>
                <w:bCs/>
                <w:color w:val="000000"/>
                <w:lang w:eastAsia="en-GB"/>
              </w:rPr>
              <w:t>Country Code</w:t>
            </w:r>
          </w:p>
        </w:tc>
        <w:tc>
          <w:tcPr>
            <w:tcW w:w="1100" w:type="dxa"/>
            <w:shd w:val="solid" w:color="C4BC96" w:themeColor="background2" w:themeShade="BF" w:fill="FFFF00"/>
            <w:noWrap/>
            <w:vAlign w:val="bottom"/>
            <w:hideMark/>
          </w:tcPr>
          <w:p w:rsidR="009E7F0B" w:rsidRPr="00E63328" w:rsidRDefault="009E7F0B" w:rsidP="00960FA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Risk Codes</w:t>
            </w:r>
          </w:p>
        </w:tc>
        <w:tc>
          <w:tcPr>
            <w:tcW w:w="3640" w:type="dxa"/>
            <w:shd w:val="solid" w:color="C4BC96" w:themeColor="background2" w:themeShade="BF" w:fill="FFFF00"/>
            <w:noWrap/>
            <w:vAlign w:val="bottom"/>
            <w:hideMark/>
          </w:tcPr>
          <w:p w:rsidR="009E7F0B" w:rsidRPr="00E63328" w:rsidRDefault="009E7F0B" w:rsidP="00960FA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Risk Description</w:t>
            </w:r>
          </w:p>
        </w:tc>
        <w:tc>
          <w:tcPr>
            <w:tcW w:w="809" w:type="dxa"/>
            <w:shd w:val="solid" w:color="C4BC96" w:themeColor="background2" w:themeShade="BF" w:fill="FFFF00"/>
            <w:noWrap/>
            <w:vAlign w:val="bottom"/>
            <w:hideMark/>
          </w:tcPr>
          <w:p w:rsidR="009E7F0B" w:rsidRPr="00E63328" w:rsidRDefault="009E7F0B" w:rsidP="00960FAC">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 xml:space="preserve">Action </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ACN</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Account Closure Not Allowed</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AWO</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Account written off</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BKA</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Court Order Held – Bankruptcy</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BKD</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Court Order Held – Bankruptcy</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BLK</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Blacklist customer – 04</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CLI</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CLSI - NO DEBIT ALLOWED</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COL</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No Wdrls Allowed – Collections</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DEA</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Account of Deceased Customer</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DER</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Deceased customer</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Dormant Account</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NAC</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No Wdrls Allowed - No Atm/Cheqbk</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SG</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INA</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Retail Account Dormant</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A01</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Prohibitory/Attachment order-1</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AWO</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Account written off</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BU1</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Block All Debit-1</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BU2</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Block All Debit-2</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DEA</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Account of Deceased Customer</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DO2</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Dormancy Letter to Cust for ID Docs</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Dormant Account/Unclaimed</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DRA</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Dorm-Notified, no txns w/ofull docs</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ICR</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Initial correspondence return</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9E7F0B" w:rsidRPr="00E63328" w:rsidTr="009E7F0B">
        <w:trPr>
          <w:trHeight w:val="255"/>
        </w:trPr>
        <w:tc>
          <w:tcPr>
            <w:tcW w:w="1100" w:type="dxa"/>
          </w:tcPr>
          <w:p w:rsidR="009E7F0B" w:rsidRPr="00E63328" w:rsidRDefault="001D011F" w:rsidP="00960FAC">
            <w:pPr>
              <w:spacing w:after="0" w:line="240" w:lineRule="auto"/>
              <w:rPr>
                <w:rFonts w:eastAsia="Times New Roman" w:cs="Times New Roman"/>
                <w:color w:val="000000"/>
                <w:lang w:eastAsia="en-GB"/>
              </w:rPr>
            </w:pPr>
            <w:r>
              <w:rPr>
                <w:rFonts w:eastAsia="Times New Roman" w:cs="Times New Roman"/>
                <w:color w:val="000000"/>
                <w:lang w:eastAsia="en-GB"/>
              </w:rPr>
              <w:t>IN</w:t>
            </w:r>
          </w:p>
        </w:tc>
        <w:tc>
          <w:tcPr>
            <w:tcW w:w="110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KRM</w:t>
            </w:r>
          </w:p>
        </w:tc>
        <w:tc>
          <w:tcPr>
            <w:tcW w:w="3640"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KYC Deferral - Refer to BMLPO</w:t>
            </w:r>
          </w:p>
        </w:tc>
        <w:tc>
          <w:tcPr>
            <w:tcW w:w="809" w:type="dxa"/>
            <w:shd w:val="clear" w:color="auto" w:fill="auto"/>
            <w:noWrap/>
            <w:vAlign w:val="bottom"/>
            <w:hideMark/>
          </w:tcPr>
          <w:p w:rsidR="009E7F0B" w:rsidRPr="00E63328" w:rsidRDefault="009E7F0B" w:rsidP="00960FAC">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081F4A" w:rsidRPr="00E63328" w:rsidTr="001B7878">
        <w:trPr>
          <w:trHeight w:val="255"/>
          <w:ins w:id="60" w:author="1158434" w:date="2017-10-09T16:42:00Z"/>
        </w:trPr>
        <w:tc>
          <w:tcPr>
            <w:tcW w:w="1100" w:type="dxa"/>
          </w:tcPr>
          <w:p w:rsidR="00081F4A" w:rsidRDefault="00081F4A" w:rsidP="00960FAC">
            <w:pPr>
              <w:spacing w:after="0" w:line="240" w:lineRule="auto"/>
              <w:rPr>
                <w:ins w:id="61" w:author="1158434" w:date="2017-10-09T16:42:00Z"/>
                <w:rFonts w:eastAsia="Times New Roman" w:cs="Times New Roman"/>
                <w:color w:val="000000"/>
                <w:lang w:eastAsia="en-GB"/>
              </w:rPr>
            </w:pPr>
            <w:ins w:id="62" w:author="1158434" w:date="2017-10-09T16:42:00Z">
              <w:r>
                <w:rPr>
                  <w:rFonts w:eastAsia="Times New Roman" w:cs="Times New Roman"/>
                  <w:color w:val="000000"/>
                  <w:lang w:eastAsia="en-GB"/>
                </w:rPr>
                <w:t>MY</w:t>
              </w:r>
            </w:ins>
          </w:p>
        </w:tc>
        <w:tc>
          <w:tcPr>
            <w:tcW w:w="1100" w:type="dxa"/>
            <w:shd w:val="clear" w:color="auto" w:fill="auto"/>
            <w:noWrap/>
            <w:vAlign w:val="bottom"/>
            <w:hideMark/>
          </w:tcPr>
          <w:p w:rsidR="00081F4A" w:rsidRPr="00E63328" w:rsidRDefault="00081F4A" w:rsidP="00960FAC">
            <w:pPr>
              <w:spacing w:after="0" w:line="240" w:lineRule="auto"/>
              <w:rPr>
                <w:ins w:id="63" w:author="1158434" w:date="2017-10-09T16:42:00Z"/>
                <w:rFonts w:eastAsia="Times New Roman" w:cs="Times New Roman"/>
                <w:color w:val="000000"/>
                <w:lang w:eastAsia="en-GB"/>
              </w:rPr>
            </w:pPr>
            <w:ins w:id="64" w:author="1158434" w:date="2017-10-09T16:42:00Z">
              <w:r>
                <w:rPr>
                  <w:rFonts w:eastAsia="Times New Roman" w:cs="Times New Roman"/>
                  <w:color w:val="000000"/>
                  <w:lang w:eastAsia="en-GB"/>
                </w:rPr>
                <w:t>CDD</w:t>
              </w:r>
            </w:ins>
          </w:p>
        </w:tc>
        <w:tc>
          <w:tcPr>
            <w:tcW w:w="3640" w:type="dxa"/>
            <w:shd w:val="clear" w:color="auto" w:fill="auto"/>
            <w:noWrap/>
            <w:vAlign w:val="bottom"/>
            <w:hideMark/>
          </w:tcPr>
          <w:p w:rsidR="00081F4A" w:rsidRPr="00E63328" w:rsidRDefault="005C6750" w:rsidP="00960FAC">
            <w:pPr>
              <w:spacing w:after="0" w:line="240" w:lineRule="auto"/>
              <w:rPr>
                <w:ins w:id="65" w:author="1158434" w:date="2017-10-09T16:42:00Z"/>
                <w:rFonts w:eastAsia="Times New Roman" w:cs="Times New Roman"/>
                <w:color w:val="000000"/>
                <w:lang w:eastAsia="en-GB"/>
              </w:rPr>
            </w:pPr>
            <w:ins w:id="66"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081F4A" w:rsidRPr="00E63328" w:rsidRDefault="00081F4A" w:rsidP="00960FAC">
            <w:pPr>
              <w:spacing w:after="0" w:line="240" w:lineRule="auto"/>
              <w:rPr>
                <w:ins w:id="67" w:author="1158434" w:date="2017-10-09T16:42:00Z"/>
                <w:rFonts w:eastAsia="Times New Roman" w:cs="Times New Roman"/>
                <w:color w:val="000000"/>
                <w:lang w:eastAsia="en-GB"/>
              </w:rPr>
            </w:pPr>
            <w:ins w:id="68" w:author="1158434" w:date="2017-10-09T16:43:00Z">
              <w:r w:rsidRPr="00076FF4">
                <w:rPr>
                  <w:rFonts w:eastAsia="Times New Roman" w:cs="Times New Roman"/>
                  <w:color w:val="000000"/>
                  <w:lang w:eastAsia="en-GB"/>
                </w:rPr>
                <w:t>Reject</w:t>
              </w:r>
            </w:ins>
          </w:p>
        </w:tc>
      </w:tr>
      <w:tr w:rsidR="005C6750" w:rsidRPr="00E63328" w:rsidTr="001B7878">
        <w:trPr>
          <w:trHeight w:val="255"/>
          <w:ins w:id="69" w:author="1158434" w:date="2017-10-09T16:42:00Z"/>
        </w:trPr>
        <w:tc>
          <w:tcPr>
            <w:tcW w:w="1100" w:type="dxa"/>
          </w:tcPr>
          <w:p w:rsidR="005C6750" w:rsidRDefault="005C6750" w:rsidP="00960FAC">
            <w:pPr>
              <w:spacing w:after="0" w:line="240" w:lineRule="auto"/>
              <w:rPr>
                <w:ins w:id="70" w:author="1158434" w:date="2017-10-09T16:42:00Z"/>
                <w:rFonts w:eastAsia="Times New Roman" w:cs="Times New Roman"/>
                <w:color w:val="000000"/>
                <w:lang w:eastAsia="en-GB"/>
              </w:rPr>
            </w:pPr>
            <w:ins w:id="71"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72" w:author="1158434" w:date="2017-10-09T16:42:00Z"/>
                <w:rFonts w:eastAsia="Times New Roman" w:cs="Times New Roman"/>
                <w:color w:val="000000"/>
                <w:lang w:eastAsia="en-GB"/>
              </w:rPr>
            </w:pPr>
            <w:ins w:id="73" w:author="1158434" w:date="2017-10-09T16:42:00Z">
              <w:r>
                <w:rPr>
                  <w:rFonts w:eastAsia="Times New Roman" w:cs="Times New Roman"/>
                  <w:color w:val="000000"/>
                  <w:lang w:eastAsia="en-GB"/>
                </w:rPr>
                <w:t>DER</w:t>
              </w:r>
            </w:ins>
          </w:p>
        </w:tc>
        <w:tc>
          <w:tcPr>
            <w:tcW w:w="3640" w:type="dxa"/>
            <w:shd w:val="clear" w:color="auto" w:fill="auto"/>
            <w:noWrap/>
            <w:vAlign w:val="bottom"/>
            <w:hideMark/>
          </w:tcPr>
          <w:p w:rsidR="005C6750" w:rsidRPr="00E63328" w:rsidRDefault="005C6750" w:rsidP="00960FAC">
            <w:pPr>
              <w:spacing w:after="0" w:line="240" w:lineRule="auto"/>
              <w:rPr>
                <w:ins w:id="74" w:author="1158434" w:date="2017-10-09T16:42:00Z"/>
                <w:rFonts w:eastAsia="Times New Roman" w:cs="Times New Roman"/>
                <w:color w:val="000000"/>
                <w:lang w:eastAsia="en-GB"/>
              </w:rPr>
            </w:pPr>
            <w:ins w:id="75"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76" w:author="1158434" w:date="2017-10-09T16:42:00Z"/>
                <w:rFonts w:eastAsia="Times New Roman" w:cs="Times New Roman"/>
                <w:color w:val="000000"/>
                <w:lang w:eastAsia="en-GB"/>
              </w:rPr>
            </w:pPr>
            <w:ins w:id="77" w:author="1158434" w:date="2017-10-09T16:43:00Z">
              <w:r w:rsidRPr="00076FF4">
                <w:rPr>
                  <w:rFonts w:eastAsia="Times New Roman" w:cs="Times New Roman"/>
                  <w:color w:val="000000"/>
                  <w:lang w:eastAsia="en-GB"/>
                </w:rPr>
                <w:t>Reject</w:t>
              </w:r>
            </w:ins>
          </w:p>
        </w:tc>
      </w:tr>
      <w:tr w:rsidR="005C6750" w:rsidRPr="00E63328" w:rsidTr="001B7878">
        <w:trPr>
          <w:trHeight w:val="255"/>
          <w:ins w:id="78" w:author="1158434" w:date="2017-10-09T16:42:00Z"/>
        </w:trPr>
        <w:tc>
          <w:tcPr>
            <w:tcW w:w="1100" w:type="dxa"/>
          </w:tcPr>
          <w:p w:rsidR="005C6750" w:rsidRDefault="005C6750" w:rsidP="00960FAC">
            <w:pPr>
              <w:spacing w:after="0" w:line="240" w:lineRule="auto"/>
              <w:rPr>
                <w:ins w:id="79" w:author="1158434" w:date="2017-10-09T16:42:00Z"/>
                <w:rFonts w:eastAsia="Times New Roman" w:cs="Times New Roman"/>
                <w:color w:val="000000"/>
                <w:lang w:eastAsia="en-GB"/>
              </w:rPr>
            </w:pPr>
            <w:ins w:id="80"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81" w:author="1158434" w:date="2017-10-09T16:42:00Z"/>
                <w:rFonts w:eastAsia="Times New Roman" w:cs="Times New Roman"/>
                <w:color w:val="000000"/>
                <w:lang w:eastAsia="en-GB"/>
              </w:rPr>
            </w:pPr>
            <w:ins w:id="82" w:author="1158434" w:date="2017-10-09T16:42:00Z">
              <w:r>
                <w:rPr>
                  <w:rFonts w:eastAsia="Times New Roman" w:cs="Times New Roman"/>
                  <w:color w:val="000000"/>
                  <w:lang w:eastAsia="en-GB"/>
                </w:rPr>
                <w:t>RLD</w:t>
              </w:r>
            </w:ins>
          </w:p>
        </w:tc>
        <w:tc>
          <w:tcPr>
            <w:tcW w:w="3640" w:type="dxa"/>
            <w:shd w:val="clear" w:color="auto" w:fill="auto"/>
            <w:noWrap/>
            <w:vAlign w:val="bottom"/>
            <w:hideMark/>
          </w:tcPr>
          <w:p w:rsidR="005C6750" w:rsidRPr="00E63328" w:rsidRDefault="005C6750" w:rsidP="00960FAC">
            <w:pPr>
              <w:spacing w:after="0" w:line="240" w:lineRule="auto"/>
              <w:rPr>
                <w:ins w:id="83" w:author="1158434" w:date="2017-10-09T16:42:00Z"/>
                <w:rFonts w:eastAsia="Times New Roman" w:cs="Times New Roman"/>
                <w:color w:val="000000"/>
                <w:lang w:eastAsia="en-GB"/>
              </w:rPr>
            </w:pPr>
            <w:ins w:id="84"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85" w:author="1158434" w:date="2017-10-09T16:42:00Z"/>
                <w:rFonts w:eastAsia="Times New Roman" w:cs="Times New Roman"/>
                <w:color w:val="000000"/>
                <w:lang w:eastAsia="en-GB"/>
              </w:rPr>
            </w:pPr>
            <w:ins w:id="86" w:author="1158434" w:date="2017-10-09T16:43:00Z">
              <w:r w:rsidRPr="00076FF4">
                <w:rPr>
                  <w:rFonts w:eastAsia="Times New Roman" w:cs="Times New Roman"/>
                  <w:color w:val="000000"/>
                  <w:lang w:eastAsia="en-GB"/>
                </w:rPr>
                <w:t>Reject</w:t>
              </w:r>
            </w:ins>
          </w:p>
        </w:tc>
      </w:tr>
      <w:tr w:rsidR="005C6750" w:rsidRPr="00E63328" w:rsidTr="001B7878">
        <w:trPr>
          <w:trHeight w:val="255"/>
          <w:ins w:id="87" w:author="1158434" w:date="2017-10-09T16:42:00Z"/>
        </w:trPr>
        <w:tc>
          <w:tcPr>
            <w:tcW w:w="1100" w:type="dxa"/>
          </w:tcPr>
          <w:p w:rsidR="005C6750" w:rsidRDefault="005C6750" w:rsidP="00960FAC">
            <w:pPr>
              <w:spacing w:after="0" w:line="240" w:lineRule="auto"/>
              <w:rPr>
                <w:ins w:id="88" w:author="1158434" w:date="2017-10-09T16:42:00Z"/>
                <w:rFonts w:eastAsia="Times New Roman" w:cs="Times New Roman"/>
                <w:color w:val="000000"/>
                <w:lang w:eastAsia="en-GB"/>
              </w:rPr>
            </w:pPr>
            <w:ins w:id="89"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90" w:author="1158434" w:date="2017-10-09T16:42:00Z"/>
                <w:rFonts w:eastAsia="Times New Roman" w:cs="Times New Roman"/>
                <w:color w:val="000000"/>
                <w:lang w:eastAsia="en-GB"/>
              </w:rPr>
            </w:pPr>
            <w:ins w:id="91" w:author="1158434" w:date="2017-10-09T16:42:00Z">
              <w:r>
                <w:rPr>
                  <w:rFonts w:eastAsia="Times New Roman" w:cs="Times New Roman"/>
                  <w:color w:val="000000"/>
                  <w:lang w:eastAsia="en-GB"/>
                </w:rPr>
                <w:t>DWN</w:t>
              </w:r>
            </w:ins>
          </w:p>
        </w:tc>
        <w:tc>
          <w:tcPr>
            <w:tcW w:w="3640" w:type="dxa"/>
            <w:shd w:val="clear" w:color="auto" w:fill="auto"/>
            <w:noWrap/>
            <w:vAlign w:val="bottom"/>
            <w:hideMark/>
          </w:tcPr>
          <w:p w:rsidR="005C6750" w:rsidRPr="00E63328" w:rsidRDefault="005C6750" w:rsidP="00960FAC">
            <w:pPr>
              <w:spacing w:after="0" w:line="240" w:lineRule="auto"/>
              <w:rPr>
                <w:ins w:id="92" w:author="1158434" w:date="2017-10-09T16:42:00Z"/>
                <w:rFonts w:eastAsia="Times New Roman" w:cs="Times New Roman"/>
                <w:color w:val="000000"/>
                <w:lang w:eastAsia="en-GB"/>
              </w:rPr>
            </w:pPr>
            <w:ins w:id="93"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94" w:author="1158434" w:date="2017-10-09T16:42:00Z"/>
                <w:rFonts w:eastAsia="Times New Roman" w:cs="Times New Roman"/>
                <w:color w:val="000000"/>
                <w:lang w:eastAsia="en-GB"/>
              </w:rPr>
            </w:pPr>
            <w:ins w:id="95" w:author="1158434" w:date="2017-10-09T16:43:00Z">
              <w:r w:rsidRPr="00076FF4">
                <w:rPr>
                  <w:rFonts w:eastAsia="Times New Roman" w:cs="Times New Roman"/>
                  <w:color w:val="000000"/>
                  <w:lang w:eastAsia="en-GB"/>
                </w:rPr>
                <w:t>Reject</w:t>
              </w:r>
            </w:ins>
          </w:p>
        </w:tc>
      </w:tr>
      <w:tr w:rsidR="005C6750" w:rsidRPr="00E63328" w:rsidTr="001B7878">
        <w:trPr>
          <w:trHeight w:val="255"/>
          <w:ins w:id="96" w:author="1158434" w:date="2017-10-09T16:42:00Z"/>
        </w:trPr>
        <w:tc>
          <w:tcPr>
            <w:tcW w:w="1100" w:type="dxa"/>
          </w:tcPr>
          <w:p w:rsidR="005C6750" w:rsidRDefault="005C6750" w:rsidP="00960FAC">
            <w:pPr>
              <w:spacing w:after="0" w:line="240" w:lineRule="auto"/>
              <w:rPr>
                <w:ins w:id="97" w:author="1158434" w:date="2017-10-09T16:42:00Z"/>
                <w:rFonts w:eastAsia="Times New Roman" w:cs="Times New Roman"/>
                <w:color w:val="000000"/>
                <w:lang w:eastAsia="en-GB"/>
              </w:rPr>
            </w:pPr>
            <w:ins w:id="98"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99" w:author="1158434" w:date="2017-10-09T16:42:00Z"/>
                <w:rFonts w:eastAsia="Times New Roman" w:cs="Times New Roman"/>
                <w:color w:val="000000"/>
                <w:lang w:eastAsia="en-GB"/>
              </w:rPr>
            </w:pPr>
            <w:ins w:id="100" w:author="1158434" w:date="2017-10-09T16:42:00Z">
              <w:r>
                <w:rPr>
                  <w:rFonts w:eastAsia="Times New Roman" w:cs="Times New Roman"/>
                  <w:color w:val="000000"/>
                  <w:lang w:eastAsia="en-GB"/>
                </w:rPr>
                <w:t>B04</w:t>
              </w:r>
            </w:ins>
          </w:p>
        </w:tc>
        <w:tc>
          <w:tcPr>
            <w:tcW w:w="3640" w:type="dxa"/>
            <w:shd w:val="clear" w:color="auto" w:fill="auto"/>
            <w:noWrap/>
            <w:vAlign w:val="bottom"/>
            <w:hideMark/>
          </w:tcPr>
          <w:p w:rsidR="005C6750" w:rsidRPr="00E63328" w:rsidRDefault="005C6750" w:rsidP="00960FAC">
            <w:pPr>
              <w:spacing w:after="0" w:line="240" w:lineRule="auto"/>
              <w:rPr>
                <w:ins w:id="101" w:author="1158434" w:date="2017-10-09T16:42:00Z"/>
                <w:rFonts w:eastAsia="Times New Roman" w:cs="Times New Roman"/>
                <w:color w:val="000000"/>
                <w:lang w:eastAsia="en-GB"/>
              </w:rPr>
            </w:pPr>
            <w:ins w:id="102"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103" w:author="1158434" w:date="2017-10-09T16:42:00Z"/>
                <w:rFonts w:eastAsia="Times New Roman" w:cs="Times New Roman"/>
                <w:color w:val="000000"/>
                <w:lang w:eastAsia="en-GB"/>
              </w:rPr>
            </w:pPr>
            <w:ins w:id="104" w:author="1158434" w:date="2017-10-09T16:43:00Z">
              <w:r w:rsidRPr="00076FF4">
                <w:rPr>
                  <w:rFonts w:eastAsia="Times New Roman" w:cs="Times New Roman"/>
                  <w:color w:val="000000"/>
                  <w:lang w:eastAsia="en-GB"/>
                </w:rPr>
                <w:t>Reject</w:t>
              </w:r>
            </w:ins>
          </w:p>
        </w:tc>
      </w:tr>
      <w:tr w:rsidR="005C6750" w:rsidRPr="00E63328" w:rsidTr="001B7878">
        <w:trPr>
          <w:trHeight w:val="255"/>
          <w:ins w:id="105" w:author="1158434" w:date="2017-10-09T16:42:00Z"/>
        </w:trPr>
        <w:tc>
          <w:tcPr>
            <w:tcW w:w="1100" w:type="dxa"/>
          </w:tcPr>
          <w:p w:rsidR="005C6750" w:rsidRDefault="005C6750" w:rsidP="00960FAC">
            <w:pPr>
              <w:spacing w:after="0" w:line="240" w:lineRule="auto"/>
              <w:rPr>
                <w:ins w:id="106" w:author="1158434" w:date="2017-10-09T16:42:00Z"/>
                <w:rFonts w:eastAsia="Times New Roman" w:cs="Times New Roman"/>
                <w:color w:val="000000"/>
                <w:lang w:eastAsia="en-GB"/>
              </w:rPr>
            </w:pPr>
            <w:ins w:id="107"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108" w:author="1158434" w:date="2017-10-09T16:42:00Z"/>
                <w:rFonts w:eastAsia="Times New Roman" w:cs="Times New Roman"/>
                <w:color w:val="000000"/>
                <w:lang w:eastAsia="en-GB"/>
              </w:rPr>
            </w:pPr>
            <w:ins w:id="109" w:author="1158434" w:date="2017-10-09T16:42:00Z">
              <w:r>
                <w:rPr>
                  <w:rFonts w:eastAsia="Times New Roman" w:cs="Times New Roman"/>
                  <w:color w:val="000000"/>
                  <w:lang w:eastAsia="en-GB"/>
                </w:rPr>
                <w:t>RTN</w:t>
              </w:r>
            </w:ins>
          </w:p>
        </w:tc>
        <w:tc>
          <w:tcPr>
            <w:tcW w:w="3640" w:type="dxa"/>
            <w:shd w:val="clear" w:color="auto" w:fill="auto"/>
            <w:noWrap/>
            <w:vAlign w:val="bottom"/>
            <w:hideMark/>
          </w:tcPr>
          <w:p w:rsidR="005C6750" w:rsidRPr="00E63328" w:rsidRDefault="005C6750" w:rsidP="00960FAC">
            <w:pPr>
              <w:spacing w:after="0" w:line="240" w:lineRule="auto"/>
              <w:rPr>
                <w:ins w:id="110" w:author="1158434" w:date="2017-10-09T16:42:00Z"/>
                <w:rFonts w:eastAsia="Times New Roman" w:cs="Times New Roman"/>
                <w:color w:val="000000"/>
                <w:lang w:eastAsia="en-GB"/>
              </w:rPr>
            </w:pPr>
            <w:ins w:id="111"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112" w:author="1158434" w:date="2017-10-09T16:42:00Z"/>
                <w:rFonts w:eastAsia="Times New Roman" w:cs="Times New Roman"/>
                <w:color w:val="000000"/>
                <w:lang w:eastAsia="en-GB"/>
              </w:rPr>
            </w:pPr>
            <w:ins w:id="113" w:author="1158434" w:date="2017-10-09T16:43:00Z">
              <w:r w:rsidRPr="00076FF4">
                <w:rPr>
                  <w:rFonts w:eastAsia="Times New Roman" w:cs="Times New Roman"/>
                  <w:color w:val="000000"/>
                  <w:lang w:eastAsia="en-GB"/>
                </w:rPr>
                <w:t>Reject</w:t>
              </w:r>
            </w:ins>
          </w:p>
        </w:tc>
      </w:tr>
      <w:tr w:rsidR="005C6750" w:rsidRPr="00E63328" w:rsidTr="001B7878">
        <w:trPr>
          <w:trHeight w:val="255"/>
          <w:ins w:id="114" w:author="1158434" w:date="2017-10-09T16:42:00Z"/>
        </w:trPr>
        <w:tc>
          <w:tcPr>
            <w:tcW w:w="1100" w:type="dxa"/>
          </w:tcPr>
          <w:p w:rsidR="005C6750" w:rsidRDefault="005C6750" w:rsidP="00960FAC">
            <w:pPr>
              <w:spacing w:after="0" w:line="240" w:lineRule="auto"/>
              <w:rPr>
                <w:ins w:id="115" w:author="1158434" w:date="2017-10-09T16:42:00Z"/>
                <w:rFonts w:eastAsia="Times New Roman" w:cs="Times New Roman"/>
                <w:color w:val="000000"/>
                <w:lang w:eastAsia="en-GB"/>
              </w:rPr>
            </w:pPr>
            <w:ins w:id="116"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117" w:author="1158434" w:date="2017-10-09T16:42:00Z"/>
                <w:rFonts w:eastAsia="Times New Roman" w:cs="Times New Roman"/>
                <w:color w:val="000000"/>
                <w:lang w:eastAsia="en-GB"/>
              </w:rPr>
            </w:pPr>
            <w:ins w:id="118" w:author="1158434" w:date="2017-10-09T16:42:00Z">
              <w:r>
                <w:rPr>
                  <w:rFonts w:eastAsia="Times New Roman" w:cs="Times New Roman"/>
                  <w:color w:val="000000"/>
                  <w:lang w:eastAsia="en-GB"/>
                </w:rPr>
                <w:t>BLK</w:t>
              </w:r>
            </w:ins>
          </w:p>
        </w:tc>
        <w:tc>
          <w:tcPr>
            <w:tcW w:w="3640" w:type="dxa"/>
            <w:shd w:val="clear" w:color="auto" w:fill="auto"/>
            <w:noWrap/>
            <w:vAlign w:val="bottom"/>
            <w:hideMark/>
          </w:tcPr>
          <w:p w:rsidR="005C6750" w:rsidRPr="00E63328" w:rsidRDefault="005C6750" w:rsidP="00960FAC">
            <w:pPr>
              <w:spacing w:after="0" w:line="240" w:lineRule="auto"/>
              <w:rPr>
                <w:ins w:id="119" w:author="1158434" w:date="2017-10-09T16:42:00Z"/>
                <w:rFonts w:eastAsia="Times New Roman" w:cs="Times New Roman"/>
                <w:color w:val="000000"/>
                <w:lang w:eastAsia="en-GB"/>
              </w:rPr>
            </w:pPr>
            <w:ins w:id="120"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121" w:author="1158434" w:date="2017-10-09T16:42:00Z"/>
                <w:rFonts w:eastAsia="Times New Roman" w:cs="Times New Roman"/>
                <w:color w:val="000000"/>
                <w:lang w:eastAsia="en-GB"/>
              </w:rPr>
            </w:pPr>
            <w:ins w:id="122" w:author="1158434" w:date="2017-10-09T16:43:00Z">
              <w:r w:rsidRPr="00076FF4">
                <w:rPr>
                  <w:rFonts w:eastAsia="Times New Roman" w:cs="Times New Roman"/>
                  <w:color w:val="000000"/>
                  <w:lang w:eastAsia="en-GB"/>
                </w:rPr>
                <w:t>Reject</w:t>
              </w:r>
            </w:ins>
          </w:p>
        </w:tc>
      </w:tr>
      <w:tr w:rsidR="005C6750" w:rsidRPr="00E63328" w:rsidTr="001B7878">
        <w:trPr>
          <w:trHeight w:val="255"/>
          <w:ins w:id="123" w:author="1158434" w:date="2017-10-09T16:42:00Z"/>
        </w:trPr>
        <w:tc>
          <w:tcPr>
            <w:tcW w:w="1100" w:type="dxa"/>
          </w:tcPr>
          <w:p w:rsidR="005C6750" w:rsidRDefault="005C6750" w:rsidP="00960FAC">
            <w:pPr>
              <w:spacing w:after="0" w:line="240" w:lineRule="auto"/>
              <w:rPr>
                <w:ins w:id="124" w:author="1158434" w:date="2017-10-09T16:42:00Z"/>
                <w:rFonts w:eastAsia="Times New Roman" w:cs="Times New Roman"/>
                <w:color w:val="000000"/>
                <w:lang w:eastAsia="en-GB"/>
              </w:rPr>
            </w:pPr>
            <w:ins w:id="125"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126" w:author="1158434" w:date="2017-10-09T16:42:00Z"/>
                <w:rFonts w:eastAsia="Times New Roman" w:cs="Times New Roman"/>
                <w:color w:val="000000"/>
                <w:lang w:eastAsia="en-GB"/>
              </w:rPr>
            </w:pPr>
            <w:ins w:id="127" w:author="1158434" w:date="2017-10-09T16:42:00Z">
              <w:r>
                <w:rPr>
                  <w:rFonts w:eastAsia="Times New Roman" w:cs="Times New Roman"/>
                  <w:color w:val="000000"/>
                  <w:lang w:eastAsia="en-GB"/>
                </w:rPr>
                <w:t>CJT</w:t>
              </w:r>
            </w:ins>
          </w:p>
        </w:tc>
        <w:tc>
          <w:tcPr>
            <w:tcW w:w="3640" w:type="dxa"/>
            <w:shd w:val="clear" w:color="auto" w:fill="auto"/>
            <w:noWrap/>
            <w:vAlign w:val="bottom"/>
            <w:hideMark/>
          </w:tcPr>
          <w:p w:rsidR="005C6750" w:rsidRPr="00E63328" w:rsidRDefault="005C6750" w:rsidP="00960FAC">
            <w:pPr>
              <w:spacing w:after="0" w:line="240" w:lineRule="auto"/>
              <w:rPr>
                <w:ins w:id="128" w:author="1158434" w:date="2017-10-09T16:42:00Z"/>
                <w:rFonts w:eastAsia="Times New Roman" w:cs="Times New Roman"/>
                <w:color w:val="000000"/>
                <w:lang w:eastAsia="en-GB"/>
              </w:rPr>
            </w:pPr>
            <w:ins w:id="129"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130" w:author="1158434" w:date="2017-10-09T16:42:00Z"/>
                <w:rFonts w:eastAsia="Times New Roman" w:cs="Times New Roman"/>
                <w:color w:val="000000"/>
                <w:lang w:eastAsia="en-GB"/>
              </w:rPr>
            </w:pPr>
            <w:ins w:id="131" w:author="1158434" w:date="2017-10-09T16:43:00Z">
              <w:r w:rsidRPr="00076FF4">
                <w:rPr>
                  <w:rFonts w:eastAsia="Times New Roman" w:cs="Times New Roman"/>
                  <w:color w:val="000000"/>
                  <w:lang w:eastAsia="en-GB"/>
                </w:rPr>
                <w:t>Reject</w:t>
              </w:r>
            </w:ins>
          </w:p>
        </w:tc>
      </w:tr>
      <w:tr w:rsidR="005C6750" w:rsidRPr="00E63328" w:rsidTr="001B7878">
        <w:trPr>
          <w:trHeight w:val="255"/>
          <w:ins w:id="132" w:author="1158434" w:date="2017-10-09T16:42:00Z"/>
        </w:trPr>
        <w:tc>
          <w:tcPr>
            <w:tcW w:w="1100" w:type="dxa"/>
          </w:tcPr>
          <w:p w:rsidR="005C6750" w:rsidRDefault="005C6750" w:rsidP="00960FAC">
            <w:pPr>
              <w:spacing w:after="0" w:line="240" w:lineRule="auto"/>
              <w:rPr>
                <w:ins w:id="133" w:author="1158434" w:date="2017-10-09T16:42:00Z"/>
                <w:rFonts w:eastAsia="Times New Roman" w:cs="Times New Roman"/>
                <w:color w:val="000000"/>
                <w:lang w:eastAsia="en-GB"/>
              </w:rPr>
            </w:pPr>
            <w:ins w:id="134" w:author="1158434" w:date="2017-10-09T16:43:00Z">
              <w:r>
                <w:rPr>
                  <w:rFonts w:eastAsia="Times New Roman" w:cs="Times New Roman"/>
                  <w:color w:val="000000"/>
                  <w:lang w:eastAsia="en-GB"/>
                </w:rPr>
                <w:t>MY</w:t>
              </w:r>
            </w:ins>
          </w:p>
        </w:tc>
        <w:tc>
          <w:tcPr>
            <w:tcW w:w="1100" w:type="dxa"/>
            <w:shd w:val="clear" w:color="auto" w:fill="auto"/>
            <w:noWrap/>
            <w:vAlign w:val="bottom"/>
            <w:hideMark/>
          </w:tcPr>
          <w:p w:rsidR="005C6750" w:rsidRPr="00E63328" w:rsidRDefault="005C6750" w:rsidP="00960FAC">
            <w:pPr>
              <w:spacing w:after="0" w:line="240" w:lineRule="auto"/>
              <w:rPr>
                <w:ins w:id="135" w:author="1158434" w:date="2017-10-09T16:42:00Z"/>
                <w:rFonts w:eastAsia="Times New Roman" w:cs="Times New Roman"/>
                <w:color w:val="000000"/>
                <w:lang w:eastAsia="en-GB"/>
              </w:rPr>
            </w:pPr>
            <w:ins w:id="136" w:author="1158434" w:date="2017-10-09T16:42:00Z">
              <w:r>
                <w:rPr>
                  <w:rFonts w:eastAsia="Times New Roman" w:cs="Times New Roman"/>
                  <w:color w:val="000000"/>
                  <w:lang w:eastAsia="en-GB"/>
                </w:rPr>
                <w:t>CJX</w:t>
              </w:r>
            </w:ins>
          </w:p>
        </w:tc>
        <w:tc>
          <w:tcPr>
            <w:tcW w:w="3640" w:type="dxa"/>
            <w:shd w:val="clear" w:color="auto" w:fill="auto"/>
            <w:noWrap/>
            <w:vAlign w:val="bottom"/>
            <w:hideMark/>
          </w:tcPr>
          <w:p w:rsidR="005C6750" w:rsidRPr="00E63328" w:rsidRDefault="005C6750" w:rsidP="00960FAC">
            <w:pPr>
              <w:spacing w:after="0" w:line="240" w:lineRule="auto"/>
              <w:rPr>
                <w:ins w:id="137" w:author="1158434" w:date="2017-10-09T16:42:00Z"/>
                <w:rFonts w:eastAsia="Times New Roman" w:cs="Times New Roman"/>
                <w:color w:val="000000"/>
                <w:lang w:eastAsia="en-GB"/>
              </w:rPr>
            </w:pPr>
            <w:ins w:id="138" w:author="1158434" w:date="2017-10-09T16:53:00Z">
              <w:r>
                <w:rPr>
                  <w:rFonts w:eastAsia="Times New Roman" w:cs="Times New Roman"/>
                  <w:color w:val="000000"/>
                  <w:lang w:eastAsia="en-GB"/>
                </w:rPr>
                <w:t>Customer Level Risk Code</w:t>
              </w:r>
            </w:ins>
          </w:p>
        </w:tc>
        <w:tc>
          <w:tcPr>
            <w:tcW w:w="809" w:type="dxa"/>
            <w:shd w:val="clear" w:color="auto" w:fill="auto"/>
            <w:noWrap/>
            <w:hideMark/>
          </w:tcPr>
          <w:p w:rsidR="005C6750" w:rsidRPr="00E63328" w:rsidRDefault="005C6750" w:rsidP="00960FAC">
            <w:pPr>
              <w:spacing w:after="0" w:line="240" w:lineRule="auto"/>
              <w:rPr>
                <w:ins w:id="139" w:author="1158434" w:date="2017-10-09T16:42:00Z"/>
                <w:rFonts w:eastAsia="Times New Roman" w:cs="Times New Roman"/>
                <w:color w:val="000000"/>
                <w:lang w:eastAsia="en-GB"/>
              </w:rPr>
            </w:pPr>
            <w:ins w:id="140" w:author="1158434" w:date="2017-10-09T16:43:00Z">
              <w:r w:rsidRPr="00076FF4">
                <w:rPr>
                  <w:rFonts w:eastAsia="Times New Roman" w:cs="Times New Roman"/>
                  <w:color w:val="000000"/>
                  <w:lang w:eastAsia="en-GB"/>
                </w:rPr>
                <w:t>Reject</w:t>
              </w:r>
            </w:ins>
          </w:p>
        </w:tc>
      </w:tr>
      <w:tr w:rsidR="005C6750" w:rsidRPr="00E63328" w:rsidTr="001B7878">
        <w:trPr>
          <w:trHeight w:val="255"/>
          <w:ins w:id="141" w:author="1158434" w:date="2017-10-09T16:54:00Z"/>
        </w:trPr>
        <w:tc>
          <w:tcPr>
            <w:tcW w:w="1100" w:type="dxa"/>
          </w:tcPr>
          <w:p w:rsidR="005C6750" w:rsidRDefault="005C6750" w:rsidP="00960FAC">
            <w:pPr>
              <w:spacing w:after="0" w:line="240" w:lineRule="auto"/>
              <w:rPr>
                <w:ins w:id="142" w:author="1158434" w:date="2017-10-09T16:54:00Z"/>
                <w:rFonts w:eastAsia="Times New Roman" w:cs="Times New Roman"/>
                <w:color w:val="000000"/>
                <w:lang w:eastAsia="en-GB"/>
              </w:rPr>
            </w:pPr>
            <w:ins w:id="143"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44" w:author="1158434" w:date="2017-10-09T16:54:00Z"/>
                <w:rFonts w:eastAsia="Times New Roman" w:cs="Times New Roman"/>
                <w:color w:val="000000"/>
                <w:lang w:eastAsia="en-GB"/>
              </w:rPr>
            </w:pPr>
            <w:ins w:id="145" w:author="1158434" w:date="2017-10-09T16:54:00Z">
              <w:r>
                <w:rPr>
                  <w:rFonts w:eastAsia="Times New Roman" w:cs="Times New Roman"/>
                  <w:color w:val="000000"/>
                  <w:lang w:eastAsia="en-GB"/>
                </w:rPr>
                <w:t>ACN</w:t>
              </w:r>
            </w:ins>
          </w:p>
        </w:tc>
        <w:tc>
          <w:tcPr>
            <w:tcW w:w="3640" w:type="dxa"/>
            <w:shd w:val="clear" w:color="auto" w:fill="auto"/>
            <w:noWrap/>
            <w:vAlign w:val="bottom"/>
            <w:hideMark/>
          </w:tcPr>
          <w:p w:rsidR="005C6750" w:rsidRDefault="005C6750" w:rsidP="00960FAC">
            <w:pPr>
              <w:spacing w:after="0" w:line="240" w:lineRule="auto"/>
              <w:rPr>
                <w:ins w:id="146" w:author="1158434" w:date="2017-10-09T16:54:00Z"/>
                <w:rFonts w:eastAsia="Times New Roman" w:cs="Times New Roman"/>
                <w:color w:val="000000"/>
                <w:lang w:eastAsia="en-GB"/>
              </w:rPr>
            </w:pPr>
            <w:ins w:id="147"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48" w:author="1158434" w:date="2017-10-09T16:54:00Z"/>
                <w:rFonts w:eastAsia="Times New Roman" w:cs="Times New Roman"/>
                <w:color w:val="000000"/>
                <w:lang w:eastAsia="en-GB"/>
              </w:rPr>
            </w:pPr>
            <w:ins w:id="149" w:author="1158434" w:date="2017-10-09T16:56:00Z">
              <w:r w:rsidRPr="00076FF4">
                <w:rPr>
                  <w:rFonts w:eastAsia="Times New Roman" w:cs="Times New Roman"/>
                  <w:color w:val="000000"/>
                  <w:lang w:eastAsia="en-GB"/>
                </w:rPr>
                <w:t>Reject</w:t>
              </w:r>
            </w:ins>
          </w:p>
        </w:tc>
      </w:tr>
      <w:tr w:rsidR="005C6750" w:rsidRPr="00E63328" w:rsidTr="001B7878">
        <w:trPr>
          <w:trHeight w:val="255"/>
          <w:ins w:id="150" w:author="1158434" w:date="2017-10-09T16:54:00Z"/>
        </w:trPr>
        <w:tc>
          <w:tcPr>
            <w:tcW w:w="1100" w:type="dxa"/>
          </w:tcPr>
          <w:p w:rsidR="005C6750" w:rsidRDefault="005C6750" w:rsidP="00960FAC">
            <w:pPr>
              <w:spacing w:after="0" w:line="240" w:lineRule="auto"/>
              <w:rPr>
                <w:ins w:id="151" w:author="1158434" w:date="2017-10-09T16:54:00Z"/>
                <w:rFonts w:eastAsia="Times New Roman" w:cs="Times New Roman"/>
                <w:color w:val="000000"/>
                <w:lang w:eastAsia="en-GB"/>
              </w:rPr>
            </w:pPr>
            <w:ins w:id="152"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53" w:author="1158434" w:date="2017-10-09T16:54:00Z"/>
                <w:rFonts w:eastAsia="Times New Roman" w:cs="Times New Roman"/>
                <w:color w:val="000000"/>
                <w:lang w:eastAsia="en-GB"/>
              </w:rPr>
            </w:pPr>
            <w:ins w:id="154" w:author="1158434" w:date="2017-10-09T16:54:00Z">
              <w:r>
                <w:rPr>
                  <w:rFonts w:eastAsia="Times New Roman" w:cs="Times New Roman"/>
                  <w:color w:val="000000"/>
                  <w:lang w:eastAsia="en-GB"/>
                </w:rPr>
                <w:t>AWO</w:t>
              </w:r>
            </w:ins>
          </w:p>
        </w:tc>
        <w:tc>
          <w:tcPr>
            <w:tcW w:w="3640" w:type="dxa"/>
            <w:shd w:val="clear" w:color="auto" w:fill="auto"/>
            <w:noWrap/>
            <w:vAlign w:val="bottom"/>
            <w:hideMark/>
          </w:tcPr>
          <w:p w:rsidR="005C6750" w:rsidRDefault="005C6750" w:rsidP="00960FAC">
            <w:pPr>
              <w:spacing w:after="0" w:line="240" w:lineRule="auto"/>
              <w:rPr>
                <w:ins w:id="155" w:author="1158434" w:date="2017-10-09T16:54:00Z"/>
                <w:rFonts w:eastAsia="Times New Roman" w:cs="Times New Roman"/>
                <w:color w:val="000000"/>
                <w:lang w:eastAsia="en-GB"/>
              </w:rPr>
            </w:pPr>
            <w:ins w:id="156"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57" w:author="1158434" w:date="2017-10-09T16:54:00Z"/>
                <w:rFonts w:eastAsia="Times New Roman" w:cs="Times New Roman"/>
                <w:color w:val="000000"/>
                <w:lang w:eastAsia="en-GB"/>
              </w:rPr>
            </w:pPr>
            <w:ins w:id="158" w:author="1158434" w:date="2017-10-09T16:56:00Z">
              <w:r w:rsidRPr="00076FF4">
                <w:rPr>
                  <w:rFonts w:eastAsia="Times New Roman" w:cs="Times New Roman"/>
                  <w:color w:val="000000"/>
                  <w:lang w:eastAsia="en-GB"/>
                </w:rPr>
                <w:t>Reject</w:t>
              </w:r>
            </w:ins>
          </w:p>
        </w:tc>
      </w:tr>
      <w:tr w:rsidR="005C6750" w:rsidRPr="00E63328" w:rsidTr="001B7878">
        <w:trPr>
          <w:trHeight w:val="255"/>
          <w:ins w:id="159" w:author="1158434" w:date="2017-10-09T16:54:00Z"/>
        </w:trPr>
        <w:tc>
          <w:tcPr>
            <w:tcW w:w="1100" w:type="dxa"/>
          </w:tcPr>
          <w:p w:rsidR="005C6750" w:rsidRDefault="005C6750" w:rsidP="00960FAC">
            <w:pPr>
              <w:spacing w:after="0" w:line="240" w:lineRule="auto"/>
              <w:rPr>
                <w:ins w:id="160" w:author="1158434" w:date="2017-10-09T16:54:00Z"/>
                <w:rFonts w:eastAsia="Times New Roman" w:cs="Times New Roman"/>
                <w:color w:val="000000"/>
                <w:lang w:eastAsia="en-GB"/>
              </w:rPr>
            </w:pPr>
            <w:ins w:id="161"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62" w:author="1158434" w:date="2017-10-09T16:54:00Z"/>
                <w:rFonts w:eastAsia="Times New Roman" w:cs="Times New Roman"/>
                <w:color w:val="000000"/>
                <w:lang w:eastAsia="en-GB"/>
              </w:rPr>
            </w:pPr>
            <w:ins w:id="163" w:author="1158434" w:date="2017-10-09T16:54:00Z">
              <w:r>
                <w:rPr>
                  <w:rFonts w:eastAsia="Times New Roman" w:cs="Times New Roman"/>
                  <w:color w:val="000000"/>
                  <w:lang w:eastAsia="en-GB"/>
                </w:rPr>
                <w:t>BKA</w:t>
              </w:r>
            </w:ins>
          </w:p>
        </w:tc>
        <w:tc>
          <w:tcPr>
            <w:tcW w:w="3640" w:type="dxa"/>
            <w:shd w:val="clear" w:color="auto" w:fill="auto"/>
            <w:noWrap/>
            <w:vAlign w:val="bottom"/>
            <w:hideMark/>
          </w:tcPr>
          <w:p w:rsidR="005C6750" w:rsidRDefault="005C6750" w:rsidP="00960FAC">
            <w:pPr>
              <w:spacing w:after="0" w:line="240" w:lineRule="auto"/>
              <w:rPr>
                <w:ins w:id="164" w:author="1158434" w:date="2017-10-09T16:54:00Z"/>
                <w:rFonts w:eastAsia="Times New Roman" w:cs="Times New Roman"/>
                <w:color w:val="000000"/>
                <w:lang w:eastAsia="en-GB"/>
              </w:rPr>
            </w:pPr>
            <w:ins w:id="165"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66" w:author="1158434" w:date="2017-10-09T16:54:00Z"/>
                <w:rFonts w:eastAsia="Times New Roman" w:cs="Times New Roman"/>
                <w:color w:val="000000"/>
                <w:lang w:eastAsia="en-GB"/>
              </w:rPr>
            </w:pPr>
            <w:ins w:id="167" w:author="1158434" w:date="2017-10-09T16:56:00Z">
              <w:r w:rsidRPr="00076FF4">
                <w:rPr>
                  <w:rFonts w:eastAsia="Times New Roman" w:cs="Times New Roman"/>
                  <w:color w:val="000000"/>
                  <w:lang w:eastAsia="en-GB"/>
                </w:rPr>
                <w:t>Reject</w:t>
              </w:r>
            </w:ins>
          </w:p>
        </w:tc>
      </w:tr>
      <w:tr w:rsidR="005C6750" w:rsidRPr="00E63328" w:rsidTr="001B7878">
        <w:trPr>
          <w:trHeight w:val="255"/>
          <w:ins w:id="168" w:author="1158434" w:date="2017-10-09T16:54:00Z"/>
        </w:trPr>
        <w:tc>
          <w:tcPr>
            <w:tcW w:w="1100" w:type="dxa"/>
          </w:tcPr>
          <w:p w:rsidR="005C6750" w:rsidRDefault="005C6750" w:rsidP="00960FAC">
            <w:pPr>
              <w:spacing w:after="0" w:line="240" w:lineRule="auto"/>
              <w:rPr>
                <w:ins w:id="169" w:author="1158434" w:date="2017-10-09T16:54:00Z"/>
                <w:rFonts w:eastAsia="Times New Roman" w:cs="Times New Roman"/>
                <w:color w:val="000000"/>
                <w:lang w:eastAsia="en-GB"/>
              </w:rPr>
            </w:pPr>
            <w:ins w:id="170" w:author="1158434" w:date="2017-10-09T16:54:00Z">
              <w:r>
                <w:rPr>
                  <w:rFonts w:eastAsia="Times New Roman" w:cs="Times New Roman"/>
                  <w:color w:val="000000"/>
                  <w:lang w:eastAsia="en-GB"/>
                </w:rPr>
                <w:lastRenderedPageBreak/>
                <w:t>MY</w:t>
              </w:r>
            </w:ins>
          </w:p>
        </w:tc>
        <w:tc>
          <w:tcPr>
            <w:tcW w:w="1100" w:type="dxa"/>
            <w:shd w:val="clear" w:color="auto" w:fill="auto"/>
            <w:noWrap/>
            <w:vAlign w:val="bottom"/>
            <w:hideMark/>
          </w:tcPr>
          <w:p w:rsidR="005C6750" w:rsidRDefault="005C6750" w:rsidP="00960FAC">
            <w:pPr>
              <w:spacing w:after="0" w:line="240" w:lineRule="auto"/>
              <w:rPr>
                <w:ins w:id="171" w:author="1158434" w:date="2017-10-09T16:54:00Z"/>
                <w:rFonts w:eastAsia="Times New Roman" w:cs="Times New Roman"/>
                <w:color w:val="000000"/>
                <w:lang w:eastAsia="en-GB"/>
              </w:rPr>
            </w:pPr>
            <w:ins w:id="172" w:author="1158434" w:date="2017-10-09T16:54:00Z">
              <w:r>
                <w:rPr>
                  <w:rFonts w:eastAsia="Times New Roman" w:cs="Times New Roman"/>
                  <w:color w:val="000000"/>
                  <w:lang w:eastAsia="en-GB"/>
                </w:rPr>
                <w:t>BKD</w:t>
              </w:r>
            </w:ins>
          </w:p>
        </w:tc>
        <w:tc>
          <w:tcPr>
            <w:tcW w:w="3640" w:type="dxa"/>
            <w:shd w:val="clear" w:color="auto" w:fill="auto"/>
            <w:noWrap/>
            <w:vAlign w:val="bottom"/>
            <w:hideMark/>
          </w:tcPr>
          <w:p w:rsidR="005C6750" w:rsidRDefault="005C6750" w:rsidP="00960FAC">
            <w:pPr>
              <w:spacing w:after="0" w:line="240" w:lineRule="auto"/>
              <w:rPr>
                <w:ins w:id="173" w:author="1158434" w:date="2017-10-09T16:54:00Z"/>
                <w:rFonts w:eastAsia="Times New Roman" w:cs="Times New Roman"/>
                <w:color w:val="000000"/>
                <w:lang w:eastAsia="en-GB"/>
              </w:rPr>
            </w:pPr>
            <w:ins w:id="174"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75" w:author="1158434" w:date="2017-10-09T16:54:00Z"/>
                <w:rFonts w:eastAsia="Times New Roman" w:cs="Times New Roman"/>
                <w:color w:val="000000"/>
                <w:lang w:eastAsia="en-GB"/>
              </w:rPr>
            </w:pPr>
            <w:ins w:id="176" w:author="1158434" w:date="2017-10-09T16:56:00Z">
              <w:r w:rsidRPr="00076FF4">
                <w:rPr>
                  <w:rFonts w:eastAsia="Times New Roman" w:cs="Times New Roman"/>
                  <w:color w:val="000000"/>
                  <w:lang w:eastAsia="en-GB"/>
                </w:rPr>
                <w:t>Reject</w:t>
              </w:r>
            </w:ins>
          </w:p>
        </w:tc>
      </w:tr>
      <w:tr w:rsidR="005C6750" w:rsidRPr="00E63328" w:rsidTr="001B7878">
        <w:trPr>
          <w:trHeight w:val="255"/>
          <w:ins w:id="177" w:author="1158434" w:date="2017-10-09T16:54:00Z"/>
        </w:trPr>
        <w:tc>
          <w:tcPr>
            <w:tcW w:w="1100" w:type="dxa"/>
          </w:tcPr>
          <w:p w:rsidR="005C6750" w:rsidRDefault="005C6750" w:rsidP="00960FAC">
            <w:pPr>
              <w:spacing w:after="0" w:line="240" w:lineRule="auto"/>
              <w:rPr>
                <w:ins w:id="178" w:author="1158434" w:date="2017-10-09T16:54:00Z"/>
                <w:rFonts w:eastAsia="Times New Roman" w:cs="Times New Roman"/>
                <w:color w:val="000000"/>
                <w:lang w:eastAsia="en-GB"/>
              </w:rPr>
            </w:pPr>
            <w:ins w:id="179"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80" w:author="1158434" w:date="2017-10-09T16:54:00Z"/>
                <w:rFonts w:eastAsia="Times New Roman" w:cs="Times New Roman"/>
                <w:color w:val="000000"/>
                <w:lang w:eastAsia="en-GB"/>
              </w:rPr>
            </w:pPr>
            <w:ins w:id="181" w:author="1158434" w:date="2017-10-09T16:54:00Z">
              <w:r>
                <w:rPr>
                  <w:rFonts w:eastAsia="Times New Roman" w:cs="Times New Roman"/>
                  <w:color w:val="000000"/>
                  <w:lang w:eastAsia="en-GB"/>
                </w:rPr>
                <w:t>BLK</w:t>
              </w:r>
            </w:ins>
          </w:p>
        </w:tc>
        <w:tc>
          <w:tcPr>
            <w:tcW w:w="3640" w:type="dxa"/>
            <w:shd w:val="clear" w:color="auto" w:fill="auto"/>
            <w:noWrap/>
            <w:vAlign w:val="bottom"/>
            <w:hideMark/>
          </w:tcPr>
          <w:p w:rsidR="005C6750" w:rsidRDefault="005C6750" w:rsidP="00960FAC">
            <w:pPr>
              <w:spacing w:after="0" w:line="240" w:lineRule="auto"/>
              <w:rPr>
                <w:ins w:id="182" w:author="1158434" w:date="2017-10-09T16:54:00Z"/>
                <w:rFonts w:eastAsia="Times New Roman" w:cs="Times New Roman"/>
                <w:color w:val="000000"/>
                <w:lang w:eastAsia="en-GB"/>
              </w:rPr>
            </w:pPr>
            <w:ins w:id="183"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84" w:author="1158434" w:date="2017-10-09T16:54:00Z"/>
                <w:rFonts w:eastAsia="Times New Roman" w:cs="Times New Roman"/>
                <w:color w:val="000000"/>
                <w:lang w:eastAsia="en-GB"/>
              </w:rPr>
            </w:pPr>
            <w:ins w:id="185" w:author="1158434" w:date="2017-10-09T16:56:00Z">
              <w:r w:rsidRPr="00076FF4">
                <w:rPr>
                  <w:rFonts w:eastAsia="Times New Roman" w:cs="Times New Roman"/>
                  <w:color w:val="000000"/>
                  <w:lang w:eastAsia="en-GB"/>
                </w:rPr>
                <w:t>Reject</w:t>
              </w:r>
            </w:ins>
          </w:p>
        </w:tc>
      </w:tr>
      <w:tr w:rsidR="005C6750" w:rsidRPr="00E63328" w:rsidTr="001B7878">
        <w:trPr>
          <w:trHeight w:val="255"/>
          <w:ins w:id="186" w:author="1158434" w:date="2017-10-09T16:54:00Z"/>
        </w:trPr>
        <w:tc>
          <w:tcPr>
            <w:tcW w:w="1100" w:type="dxa"/>
          </w:tcPr>
          <w:p w:rsidR="005C6750" w:rsidRDefault="005C6750" w:rsidP="00960FAC">
            <w:pPr>
              <w:spacing w:after="0" w:line="240" w:lineRule="auto"/>
              <w:rPr>
                <w:ins w:id="187" w:author="1158434" w:date="2017-10-09T16:54:00Z"/>
                <w:rFonts w:eastAsia="Times New Roman" w:cs="Times New Roman"/>
                <w:color w:val="000000"/>
                <w:lang w:eastAsia="en-GB"/>
              </w:rPr>
            </w:pPr>
            <w:ins w:id="188"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89" w:author="1158434" w:date="2017-10-09T16:54:00Z"/>
                <w:rFonts w:eastAsia="Times New Roman" w:cs="Times New Roman"/>
                <w:color w:val="000000"/>
                <w:lang w:eastAsia="en-GB"/>
              </w:rPr>
            </w:pPr>
            <w:ins w:id="190" w:author="1158434" w:date="2017-10-09T16:54:00Z">
              <w:r>
                <w:rPr>
                  <w:rFonts w:eastAsia="Times New Roman" w:cs="Times New Roman"/>
                  <w:color w:val="000000"/>
                  <w:lang w:eastAsia="en-GB"/>
                </w:rPr>
                <w:t>CLI</w:t>
              </w:r>
            </w:ins>
          </w:p>
        </w:tc>
        <w:tc>
          <w:tcPr>
            <w:tcW w:w="3640" w:type="dxa"/>
            <w:shd w:val="clear" w:color="auto" w:fill="auto"/>
            <w:noWrap/>
            <w:vAlign w:val="bottom"/>
            <w:hideMark/>
          </w:tcPr>
          <w:p w:rsidR="005C6750" w:rsidRDefault="005C6750" w:rsidP="00960FAC">
            <w:pPr>
              <w:spacing w:after="0" w:line="240" w:lineRule="auto"/>
              <w:rPr>
                <w:ins w:id="191" w:author="1158434" w:date="2017-10-09T16:54:00Z"/>
                <w:rFonts w:eastAsia="Times New Roman" w:cs="Times New Roman"/>
                <w:color w:val="000000"/>
                <w:lang w:eastAsia="en-GB"/>
              </w:rPr>
            </w:pPr>
            <w:ins w:id="192"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193" w:author="1158434" w:date="2017-10-09T16:54:00Z"/>
                <w:rFonts w:eastAsia="Times New Roman" w:cs="Times New Roman"/>
                <w:color w:val="000000"/>
                <w:lang w:eastAsia="en-GB"/>
              </w:rPr>
            </w:pPr>
            <w:ins w:id="194" w:author="1158434" w:date="2017-10-09T16:56:00Z">
              <w:r w:rsidRPr="00076FF4">
                <w:rPr>
                  <w:rFonts w:eastAsia="Times New Roman" w:cs="Times New Roman"/>
                  <w:color w:val="000000"/>
                  <w:lang w:eastAsia="en-GB"/>
                </w:rPr>
                <w:t>Reject</w:t>
              </w:r>
            </w:ins>
          </w:p>
        </w:tc>
      </w:tr>
      <w:tr w:rsidR="005C6750" w:rsidRPr="00E63328" w:rsidTr="001B7878">
        <w:trPr>
          <w:trHeight w:val="255"/>
          <w:ins w:id="195" w:author="1158434" w:date="2017-10-09T16:54:00Z"/>
        </w:trPr>
        <w:tc>
          <w:tcPr>
            <w:tcW w:w="1100" w:type="dxa"/>
          </w:tcPr>
          <w:p w:rsidR="005C6750" w:rsidRDefault="005C6750" w:rsidP="00960FAC">
            <w:pPr>
              <w:spacing w:after="0" w:line="240" w:lineRule="auto"/>
              <w:rPr>
                <w:ins w:id="196" w:author="1158434" w:date="2017-10-09T16:54:00Z"/>
                <w:rFonts w:eastAsia="Times New Roman" w:cs="Times New Roman"/>
                <w:color w:val="000000"/>
                <w:lang w:eastAsia="en-GB"/>
              </w:rPr>
            </w:pPr>
            <w:ins w:id="197"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198" w:author="1158434" w:date="2017-10-09T16:54:00Z"/>
                <w:rFonts w:eastAsia="Times New Roman" w:cs="Times New Roman"/>
                <w:color w:val="000000"/>
                <w:lang w:eastAsia="en-GB"/>
              </w:rPr>
            </w:pPr>
            <w:ins w:id="199" w:author="1158434" w:date="2017-10-09T16:55:00Z">
              <w:r>
                <w:rPr>
                  <w:rFonts w:eastAsia="Times New Roman" w:cs="Times New Roman"/>
                  <w:color w:val="000000"/>
                  <w:lang w:eastAsia="en-GB"/>
                </w:rPr>
                <w:t>COL</w:t>
              </w:r>
            </w:ins>
          </w:p>
        </w:tc>
        <w:tc>
          <w:tcPr>
            <w:tcW w:w="3640" w:type="dxa"/>
            <w:shd w:val="clear" w:color="auto" w:fill="auto"/>
            <w:noWrap/>
            <w:vAlign w:val="bottom"/>
            <w:hideMark/>
          </w:tcPr>
          <w:p w:rsidR="005C6750" w:rsidRDefault="005C6750" w:rsidP="00960FAC">
            <w:pPr>
              <w:spacing w:after="0" w:line="240" w:lineRule="auto"/>
              <w:rPr>
                <w:ins w:id="200" w:author="1158434" w:date="2017-10-09T16:54:00Z"/>
                <w:rFonts w:eastAsia="Times New Roman" w:cs="Times New Roman"/>
                <w:color w:val="000000"/>
                <w:lang w:eastAsia="en-GB"/>
              </w:rPr>
            </w:pPr>
            <w:ins w:id="201"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02" w:author="1158434" w:date="2017-10-09T16:54:00Z"/>
                <w:rFonts w:eastAsia="Times New Roman" w:cs="Times New Roman"/>
                <w:color w:val="000000"/>
                <w:lang w:eastAsia="en-GB"/>
              </w:rPr>
            </w:pPr>
            <w:ins w:id="203" w:author="1158434" w:date="2017-10-09T16:56:00Z">
              <w:r w:rsidRPr="00076FF4">
                <w:rPr>
                  <w:rFonts w:eastAsia="Times New Roman" w:cs="Times New Roman"/>
                  <w:color w:val="000000"/>
                  <w:lang w:eastAsia="en-GB"/>
                </w:rPr>
                <w:t>Reject</w:t>
              </w:r>
            </w:ins>
          </w:p>
        </w:tc>
      </w:tr>
      <w:tr w:rsidR="005C6750" w:rsidRPr="00E63328" w:rsidTr="001B7878">
        <w:trPr>
          <w:trHeight w:val="255"/>
          <w:ins w:id="204" w:author="1158434" w:date="2017-10-09T16:54:00Z"/>
        </w:trPr>
        <w:tc>
          <w:tcPr>
            <w:tcW w:w="1100" w:type="dxa"/>
          </w:tcPr>
          <w:p w:rsidR="005C6750" w:rsidRDefault="005C6750" w:rsidP="00960FAC">
            <w:pPr>
              <w:spacing w:after="0" w:line="240" w:lineRule="auto"/>
              <w:rPr>
                <w:ins w:id="205" w:author="1158434" w:date="2017-10-09T16:54:00Z"/>
                <w:rFonts w:eastAsia="Times New Roman" w:cs="Times New Roman"/>
                <w:color w:val="000000"/>
                <w:lang w:eastAsia="en-GB"/>
              </w:rPr>
            </w:pPr>
            <w:ins w:id="206"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07" w:author="1158434" w:date="2017-10-09T16:54:00Z"/>
                <w:rFonts w:eastAsia="Times New Roman" w:cs="Times New Roman"/>
                <w:color w:val="000000"/>
                <w:lang w:eastAsia="en-GB"/>
              </w:rPr>
            </w:pPr>
            <w:ins w:id="208" w:author="1158434" w:date="2017-10-09T16:55:00Z">
              <w:r>
                <w:rPr>
                  <w:rFonts w:eastAsia="Times New Roman" w:cs="Times New Roman"/>
                  <w:color w:val="000000"/>
                  <w:lang w:eastAsia="en-GB"/>
                </w:rPr>
                <w:t>DEA</w:t>
              </w:r>
            </w:ins>
          </w:p>
        </w:tc>
        <w:tc>
          <w:tcPr>
            <w:tcW w:w="3640" w:type="dxa"/>
            <w:shd w:val="clear" w:color="auto" w:fill="auto"/>
            <w:noWrap/>
            <w:vAlign w:val="bottom"/>
            <w:hideMark/>
          </w:tcPr>
          <w:p w:rsidR="005C6750" w:rsidRDefault="005C6750" w:rsidP="00960FAC">
            <w:pPr>
              <w:spacing w:after="0" w:line="240" w:lineRule="auto"/>
              <w:rPr>
                <w:ins w:id="209" w:author="1158434" w:date="2017-10-09T16:54:00Z"/>
                <w:rFonts w:eastAsia="Times New Roman" w:cs="Times New Roman"/>
                <w:color w:val="000000"/>
                <w:lang w:eastAsia="en-GB"/>
              </w:rPr>
            </w:pPr>
            <w:ins w:id="210"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11" w:author="1158434" w:date="2017-10-09T16:54:00Z"/>
                <w:rFonts w:eastAsia="Times New Roman" w:cs="Times New Roman"/>
                <w:color w:val="000000"/>
                <w:lang w:eastAsia="en-GB"/>
              </w:rPr>
            </w:pPr>
            <w:ins w:id="212" w:author="1158434" w:date="2017-10-09T16:56:00Z">
              <w:r w:rsidRPr="00076FF4">
                <w:rPr>
                  <w:rFonts w:eastAsia="Times New Roman" w:cs="Times New Roman"/>
                  <w:color w:val="000000"/>
                  <w:lang w:eastAsia="en-GB"/>
                </w:rPr>
                <w:t>Reject</w:t>
              </w:r>
            </w:ins>
          </w:p>
        </w:tc>
      </w:tr>
      <w:tr w:rsidR="005C6750" w:rsidRPr="00E63328" w:rsidTr="001B7878">
        <w:trPr>
          <w:trHeight w:val="255"/>
          <w:ins w:id="213" w:author="1158434" w:date="2017-10-09T16:54:00Z"/>
        </w:trPr>
        <w:tc>
          <w:tcPr>
            <w:tcW w:w="1100" w:type="dxa"/>
          </w:tcPr>
          <w:p w:rsidR="005C6750" w:rsidRDefault="005C6750" w:rsidP="00960FAC">
            <w:pPr>
              <w:spacing w:after="0" w:line="240" w:lineRule="auto"/>
              <w:rPr>
                <w:ins w:id="214" w:author="1158434" w:date="2017-10-09T16:54:00Z"/>
                <w:rFonts w:eastAsia="Times New Roman" w:cs="Times New Roman"/>
                <w:color w:val="000000"/>
                <w:lang w:eastAsia="en-GB"/>
              </w:rPr>
            </w:pPr>
            <w:ins w:id="215"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16" w:author="1158434" w:date="2017-10-09T16:54:00Z"/>
                <w:rFonts w:eastAsia="Times New Roman" w:cs="Times New Roman"/>
                <w:color w:val="000000"/>
                <w:lang w:eastAsia="en-GB"/>
              </w:rPr>
            </w:pPr>
            <w:ins w:id="217" w:author="1158434" w:date="2017-10-09T16:55:00Z">
              <w:r>
                <w:rPr>
                  <w:rFonts w:eastAsia="Times New Roman" w:cs="Times New Roman"/>
                  <w:color w:val="000000"/>
                  <w:lang w:eastAsia="en-GB"/>
                </w:rPr>
                <w:t>DER</w:t>
              </w:r>
            </w:ins>
          </w:p>
        </w:tc>
        <w:tc>
          <w:tcPr>
            <w:tcW w:w="3640" w:type="dxa"/>
            <w:shd w:val="clear" w:color="auto" w:fill="auto"/>
            <w:noWrap/>
            <w:vAlign w:val="bottom"/>
            <w:hideMark/>
          </w:tcPr>
          <w:p w:rsidR="005C6750" w:rsidRDefault="005C6750" w:rsidP="00960FAC">
            <w:pPr>
              <w:spacing w:after="0" w:line="240" w:lineRule="auto"/>
              <w:rPr>
                <w:ins w:id="218" w:author="1158434" w:date="2017-10-09T16:54:00Z"/>
                <w:rFonts w:eastAsia="Times New Roman" w:cs="Times New Roman"/>
                <w:color w:val="000000"/>
                <w:lang w:eastAsia="en-GB"/>
              </w:rPr>
            </w:pPr>
            <w:ins w:id="219"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20" w:author="1158434" w:date="2017-10-09T16:54:00Z"/>
                <w:rFonts w:eastAsia="Times New Roman" w:cs="Times New Roman"/>
                <w:color w:val="000000"/>
                <w:lang w:eastAsia="en-GB"/>
              </w:rPr>
            </w:pPr>
            <w:ins w:id="221" w:author="1158434" w:date="2017-10-09T16:56:00Z">
              <w:r w:rsidRPr="00076FF4">
                <w:rPr>
                  <w:rFonts w:eastAsia="Times New Roman" w:cs="Times New Roman"/>
                  <w:color w:val="000000"/>
                  <w:lang w:eastAsia="en-GB"/>
                </w:rPr>
                <w:t>Reject</w:t>
              </w:r>
            </w:ins>
          </w:p>
        </w:tc>
      </w:tr>
      <w:tr w:rsidR="005C6750" w:rsidRPr="00E63328" w:rsidTr="001B7878">
        <w:trPr>
          <w:trHeight w:val="255"/>
          <w:ins w:id="222" w:author="1158434" w:date="2017-10-09T16:54:00Z"/>
        </w:trPr>
        <w:tc>
          <w:tcPr>
            <w:tcW w:w="1100" w:type="dxa"/>
          </w:tcPr>
          <w:p w:rsidR="005C6750" w:rsidRDefault="005C6750" w:rsidP="00960FAC">
            <w:pPr>
              <w:spacing w:after="0" w:line="240" w:lineRule="auto"/>
              <w:rPr>
                <w:ins w:id="223" w:author="1158434" w:date="2017-10-09T16:54:00Z"/>
                <w:rFonts w:eastAsia="Times New Roman" w:cs="Times New Roman"/>
                <w:color w:val="000000"/>
                <w:lang w:eastAsia="en-GB"/>
              </w:rPr>
            </w:pPr>
            <w:ins w:id="224"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25" w:author="1158434" w:date="2017-10-09T16:54:00Z"/>
                <w:rFonts w:eastAsia="Times New Roman" w:cs="Times New Roman"/>
                <w:color w:val="000000"/>
                <w:lang w:eastAsia="en-GB"/>
              </w:rPr>
            </w:pPr>
            <w:ins w:id="226" w:author="1158434" w:date="2017-10-09T16:55:00Z">
              <w:r>
                <w:rPr>
                  <w:rFonts w:eastAsia="Times New Roman" w:cs="Times New Roman"/>
                  <w:color w:val="000000"/>
                  <w:lang w:eastAsia="en-GB"/>
                </w:rPr>
                <w:t>DOR</w:t>
              </w:r>
            </w:ins>
          </w:p>
        </w:tc>
        <w:tc>
          <w:tcPr>
            <w:tcW w:w="3640" w:type="dxa"/>
            <w:shd w:val="clear" w:color="auto" w:fill="auto"/>
            <w:noWrap/>
            <w:vAlign w:val="bottom"/>
            <w:hideMark/>
          </w:tcPr>
          <w:p w:rsidR="005C6750" w:rsidRDefault="005C6750" w:rsidP="00960FAC">
            <w:pPr>
              <w:spacing w:after="0" w:line="240" w:lineRule="auto"/>
              <w:rPr>
                <w:ins w:id="227" w:author="1158434" w:date="2017-10-09T16:54:00Z"/>
                <w:rFonts w:eastAsia="Times New Roman" w:cs="Times New Roman"/>
                <w:color w:val="000000"/>
                <w:lang w:eastAsia="en-GB"/>
              </w:rPr>
            </w:pPr>
            <w:ins w:id="228"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29" w:author="1158434" w:date="2017-10-09T16:54:00Z"/>
                <w:rFonts w:eastAsia="Times New Roman" w:cs="Times New Roman"/>
                <w:color w:val="000000"/>
                <w:lang w:eastAsia="en-GB"/>
              </w:rPr>
            </w:pPr>
            <w:ins w:id="230" w:author="1158434" w:date="2017-10-09T16:56:00Z">
              <w:r w:rsidRPr="00076FF4">
                <w:rPr>
                  <w:rFonts w:eastAsia="Times New Roman" w:cs="Times New Roman"/>
                  <w:color w:val="000000"/>
                  <w:lang w:eastAsia="en-GB"/>
                </w:rPr>
                <w:t>Reject</w:t>
              </w:r>
            </w:ins>
          </w:p>
        </w:tc>
      </w:tr>
      <w:tr w:rsidR="005C6750" w:rsidRPr="00E63328" w:rsidTr="001B7878">
        <w:trPr>
          <w:trHeight w:val="255"/>
          <w:ins w:id="231" w:author="1158434" w:date="2017-10-09T16:54:00Z"/>
        </w:trPr>
        <w:tc>
          <w:tcPr>
            <w:tcW w:w="1100" w:type="dxa"/>
          </w:tcPr>
          <w:p w:rsidR="005C6750" w:rsidRDefault="005C6750" w:rsidP="00960FAC">
            <w:pPr>
              <w:spacing w:after="0" w:line="240" w:lineRule="auto"/>
              <w:rPr>
                <w:ins w:id="232" w:author="1158434" w:date="2017-10-09T16:54:00Z"/>
                <w:rFonts w:eastAsia="Times New Roman" w:cs="Times New Roman"/>
                <w:color w:val="000000"/>
                <w:lang w:eastAsia="en-GB"/>
              </w:rPr>
            </w:pPr>
            <w:ins w:id="233"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34" w:author="1158434" w:date="2017-10-09T16:54:00Z"/>
                <w:rFonts w:eastAsia="Times New Roman" w:cs="Times New Roman"/>
                <w:color w:val="000000"/>
                <w:lang w:eastAsia="en-GB"/>
              </w:rPr>
            </w:pPr>
            <w:ins w:id="235" w:author="1158434" w:date="2017-10-09T16:55:00Z">
              <w:r>
                <w:rPr>
                  <w:rFonts w:eastAsia="Times New Roman" w:cs="Times New Roman"/>
                  <w:color w:val="000000"/>
                  <w:lang w:eastAsia="en-GB"/>
                </w:rPr>
                <w:t>NAC</w:t>
              </w:r>
            </w:ins>
          </w:p>
        </w:tc>
        <w:tc>
          <w:tcPr>
            <w:tcW w:w="3640" w:type="dxa"/>
            <w:shd w:val="clear" w:color="auto" w:fill="auto"/>
            <w:noWrap/>
            <w:vAlign w:val="bottom"/>
            <w:hideMark/>
          </w:tcPr>
          <w:p w:rsidR="005C6750" w:rsidRDefault="005C6750" w:rsidP="00960FAC">
            <w:pPr>
              <w:spacing w:after="0" w:line="240" w:lineRule="auto"/>
              <w:rPr>
                <w:ins w:id="236" w:author="1158434" w:date="2017-10-09T16:54:00Z"/>
                <w:rFonts w:eastAsia="Times New Roman" w:cs="Times New Roman"/>
                <w:color w:val="000000"/>
                <w:lang w:eastAsia="en-GB"/>
              </w:rPr>
            </w:pPr>
            <w:ins w:id="237"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38" w:author="1158434" w:date="2017-10-09T16:54:00Z"/>
                <w:rFonts w:eastAsia="Times New Roman" w:cs="Times New Roman"/>
                <w:color w:val="000000"/>
                <w:lang w:eastAsia="en-GB"/>
              </w:rPr>
            </w:pPr>
            <w:ins w:id="239" w:author="1158434" w:date="2017-10-09T16:56:00Z">
              <w:r w:rsidRPr="00076FF4">
                <w:rPr>
                  <w:rFonts w:eastAsia="Times New Roman" w:cs="Times New Roman"/>
                  <w:color w:val="000000"/>
                  <w:lang w:eastAsia="en-GB"/>
                </w:rPr>
                <w:t>Reject</w:t>
              </w:r>
            </w:ins>
          </w:p>
        </w:tc>
      </w:tr>
      <w:tr w:rsidR="005C6750" w:rsidRPr="00E63328" w:rsidTr="001B7878">
        <w:trPr>
          <w:trHeight w:val="255"/>
          <w:ins w:id="240" w:author="1158434" w:date="2017-10-09T16:54:00Z"/>
        </w:trPr>
        <w:tc>
          <w:tcPr>
            <w:tcW w:w="1100" w:type="dxa"/>
          </w:tcPr>
          <w:p w:rsidR="005C6750" w:rsidRDefault="005C6750" w:rsidP="00960FAC">
            <w:pPr>
              <w:spacing w:after="0" w:line="240" w:lineRule="auto"/>
              <w:rPr>
                <w:ins w:id="241" w:author="1158434" w:date="2017-10-09T16:54:00Z"/>
                <w:rFonts w:eastAsia="Times New Roman" w:cs="Times New Roman"/>
                <w:color w:val="000000"/>
                <w:lang w:eastAsia="en-GB"/>
              </w:rPr>
            </w:pPr>
            <w:ins w:id="242"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43" w:author="1158434" w:date="2017-10-09T16:54:00Z"/>
                <w:rFonts w:eastAsia="Times New Roman" w:cs="Times New Roman"/>
                <w:color w:val="000000"/>
                <w:lang w:eastAsia="en-GB"/>
              </w:rPr>
            </w:pPr>
            <w:ins w:id="244" w:author="1158434" w:date="2017-10-09T16:55:00Z">
              <w:r>
                <w:rPr>
                  <w:rFonts w:eastAsia="Times New Roman" w:cs="Times New Roman"/>
                  <w:color w:val="000000"/>
                  <w:lang w:eastAsia="en-GB"/>
                </w:rPr>
                <w:t>ON1</w:t>
              </w:r>
            </w:ins>
          </w:p>
        </w:tc>
        <w:tc>
          <w:tcPr>
            <w:tcW w:w="3640" w:type="dxa"/>
            <w:shd w:val="clear" w:color="auto" w:fill="auto"/>
            <w:noWrap/>
            <w:vAlign w:val="bottom"/>
            <w:hideMark/>
          </w:tcPr>
          <w:p w:rsidR="005C6750" w:rsidRDefault="005C6750" w:rsidP="00960FAC">
            <w:pPr>
              <w:spacing w:after="0" w:line="240" w:lineRule="auto"/>
              <w:rPr>
                <w:ins w:id="245" w:author="1158434" w:date="2017-10-09T16:54:00Z"/>
                <w:rFonts w:eastAsia="Times New Roman" w:cs="Times New Roman"/>
                <w:color w:val="000000"/>
                <w:lang w:eastAsia="en-GB"/>
              </w:rPr>
            </w:pPr>
            <w:ins w:id="246"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47" w:author="1158434" w:date="2017-10-09T16:54:00Z"/>
                <w:rFonts w:eastAsia="Times New Roman" w:cs="Times New Roman"/>
                <w:color w:val="000000"/>
                <w:lang w:eastAsia="en-GB"/>
              </w:rPr>
            </w:pPr>
            <w:ins w:id="248" w:author="1158434" w:date="2017-10-09T16:56:00Z">
              <w:r w:rsidRPr="00076FF4">
                <w:rPr>
                  <w:rFonts w:eastAsia="Times New Roman" w:cs="Times New Roman"/>
                  <w:color w:val="000000"/>
                  <w:lang w:eastAsia="en-GB"/>
                </w:rPr>
                <w:t>Reject</w:t>
              </w:r>
            </w:ins>
          </w:p>
        </w:tc>
      </w:tr>
      <w:tr w:rsidR="005C6750" w:rsidRPr="00E63328" w:rsidTr="001B7878">
        <w:trPr>
          <w:trHeight w:val="255"/>
          <w:ins w:id="249" w:author="1158434" w:date="2017-10-09T16:54:00Z"/>
        </w:trPr>
        <w:tc>
          <w:tcPr>
            <w:tcW w:w="1100" w:type="dxa"/>
          </w:tcPr>
          <w:p w:rsidR="005C6750" w:rsidRDefault="005C6750" w:rsidP="00960FAC">
            <w:pPr>
              <w:spacing w:after="0" w:line="240" w:lineRule="auto"/>
              <w:rPr>
                <w:ins w:id="250" w:author="1158434" w:date="2017-10-09T16:54:00Z"/>
                <w:rFonts w:eastAsia="Times New Roman" w:cs="Times New Roman"/>
                <w:color w:val="000000"/>
                <w:lang w:eastAsia="en-GB"/>
              </w:rPr>
            </w:pPr>
            <w:ins w:id="251"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52" w:author="1158434" w:date="2017-10-09T16:54:00Z"/>
                <w:rFonts w:eastAsia="Times New Roman" w:cs="Times New Roman"/>
                <w:color w:val="000000"/>
                <w:lang w:eastAsia="en-GB"/>
              </w:rPr>
            </w:pPr>
            <w:ins w:id="253" w:author="1158434" w:date="2017-10-09T16:55:00Z">
              <w:r>
                <w:rPr>
                  <w:rFonts w:eastAsia="Times New Roman" w:cs="Times New Roman"/>
                  <w:color w:val="000000"/>
                  <w:lang w:eastAsia="en-GB"/>
                </w:rPr>
                <w:t>SD1</w:t>
              </w:r>
            </w:ins>
          </w:p>
        </w:tc>
        <w:tc>
          <w:tcPr>
            <w:tcW w:w="3640" w:type="dxa"/>
            <w:shd w:val="clear" w:color="auto" w:fill="auto"/>
            <w:noWrap/>
            <w:vAlign w:val="bottom"/>
            <w:hideMark/>
          </w:tcPr>
          <w:p w:rsidR="005C6750" w:rsidRDefault="005C6750" w:rsidP="00960FAC">
            <w:pPr>
              <w:spacing w:after="0" w:line="240" w:lineRule="auto"/>
              <w:rPr>
                <w:ins w:id="254" w:author="1158434" w:date="2017-10-09T16:54:00Z"/>
                <w:rFonts w:eastAsia="Times New Roman" w:cs="Times New Roman"/>
                <w:color w:val="000000"/>
                <w:lang w:eastAsia="en-GB"/>
              </w:rPr>
            </w:pPr>
            <w:ins w:id="255"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56" w:author="1158434" w:date="2017-10-09T16:54:00Z"/>
                <w:rFonts w:eastAsia="Times New Roman" w:cs="Times New Roman"/>
                <w:color w:val="000000"/>
                <w:lang w:eastAsia="en-GB"/>
              </w:rPr>
            </w:pPr>
            <w:ins w:id="257" w:author="1158434" w:date="2017-10-09T16:56:00Z">
              <w:r w:rsidRPr="00076FF4">
                <w:rPr>
                  <w:rFonts w:eastAsia="Times New Roman" w:cs="Times New Roman"/>
                  <w:color w:val="000000"/>
                  <w:lang w:eastAsia="en-GB"/>
                </w:rPr>
                <w:t>Reject</w:t>
              </w:r>
            </w:ins>
          </w:p>
        </w:tc>
      </w:tr>
      <w:tr w:rsidR="005C6750" w:rsidRPr="00E63328" w:rsidTr="001B7878">
        <w:trPr>
          <w:trHeight w:val="255"/>
          <w:ins w:id="258" w:author="1158434" w:date="2017-10-09T16:54:00Z"/>
        </w:trPr>
        <w:tc>
          <w:tcPr>
            <w:tcW w:w="1100" w:type="dxa"/>
          </w:tcPr>
          <w:p w:rsidR="005C6750" w:rsidRDefault="005C6750" w:rsidP="00960FAC">
            <w:pPr>
              <w:spacing w:after="0" w:line="240" w:lineRule="auto"/>
              <w:rPr>
                <w:ins w:id="259" w:author="1158434" w:date="2017-10-09T16:54:00Z"/>
                <w:rFonts w:eastAsia="Times New Roman" w:cs="Times New Roman"/>
                <w:color w:val="000000"/>
                <w:lang w:eastAsia="en-GB"/>
              </w:rPr>
            </w:pPr>
            <w:ins w:id="260"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61" w:author="1158434" w:date="2017-10-09T16:54:00Z"/>
                <w:rFonts w:eastAsia="Times New Roman" w:cs="Times New Roman"/>
                <w:color w:val="000000"/>
                <w:lang w:eastAsia="en-GB"/>
              </w:rPr>
            </w:pPr>
            <w:ins w:id="262" w:author="1158434" w:date="2017-10-09T16:55:00Z">
              <w:r>
                <w:rPr>
                  <w:rFonts w:eastAsia="Times New Roman" w:cs="Times New Roman"/>
                  <w:color w:val="000000"/>
                  <w:lang w:eastAsia="en-GB"/>
                </w:rPr>
                <w:t>NT1</w:t>
              </w:r>
            </w:ins>
          </w:p>
        </w:tc>
        <w:tc>
          <w:tcPr>
            <w:tcW w:w="3640" w:type="dxa"/>
            <w:shd w:val="clear" w:color="auto" w:fill="auto"/>
            <w:noWrap/>
            <w:vAlign w:val="bottom"/>
            <w:hideMark/>
          </w:tcPr>
          <w:p w:rsidR="005C6750" w:rsidRDefault="005C6750" w:rsidP="00960FAC">
            <w:pPr>
              <w:spacing w:after="0" w:line="240" w:lineRule="auto"/>
              <w:rPr>
                <w:ins w:id="263" w:author="1158434" w:date="2017-10-09T16:54:00Z"/>
                <w:rFonts w:eastAsia="Times New Roman" w:cs="Times New Roman"/>
                <w:color w:val="000000"/>
                <w:lang w:eastAsia="en-GB"/>
              </w:rPr>
            </w:pPr>
            <w:ins w:id="264"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65" w:author="1158434" w:date="2017-10-09T16:54:00Z"/>
                <w:rFonts w:eastAsia="Times New Roman" w:cs="Times New Roman"/>
                <w:color w:val="000000"/>
                <w:lang w:eastAsia="en-GB"/>
              </w:rPr>
            </w:pPr>
            <w:ins w:id="266" w:author="1158434" w:date="2017-10-09T16:56:00Z">
              <w:r w:rsidRPr="00076FF4">
                <w:rPr>
                  <w:rFonts w:eastAsia="Times New Roman" w:cs="Times New Roman"/>
                  <w:color w:val="000000"/>
                  <w:lang w:eastAsia="en-GB"/>
                </w:rPr>
                <w:t>Reject</w:t>
              </w:r>
            </w:ins>
          </w:p>
        </w:tc>
      </w:tr>
      <w:tr w:rsidR="005C6750" w:rsidRPr="00E63328" w:rsidTr="001B7878">
        <w:trPr>
          <w:trHeight w:val="255"/>
          <w:ins w:id="267" w:author="1158434" w:date="2017-10-09T16:54:00Z"/>
        </w:trPr>
        <w:tc>
          <w:tcPr>
            <w:tcW w:w="1100" w:type="dxa"/>
          </w:tcPr>
          <w:p w:rsidR="005C6750" w:rsidRDefault="005C6750" w:rsidP="00960FAC">
            <w:pPr>
              <w:spacing w:after="0" w:line="240" w:lineRule="auto"/>
              <w:rPr>
                <w:ins w:id="268" w:author="1158434" w:date="2017-10-09T16:54:00Z"/>
                <w:rFonts w:eastAsia="Times New Roman" w:cs="Times New Roman"/>
                <w:color w:val="000000"/>
                <w:lang w:eastAsia="en-GB"/>
              </w:rPr>
            </w:pPr>
            <w:ins w:id="269" w:author="1158434" w:date="2017-10-09T16:54:00Z">
              <w:r>
                <w:rPr>
                  <w:rFonts w:eastAsia="Times New Roman" w:cs="Times New Roman"/>
                  <w:color w:val="000000"/>
                  <w:lang w:eastAsia="en-GB"/>
                </w:rPr>
                <w:t>MY</w:t>
              </w:r>
            </w:ins>
          </w:p>
        </w:tc>
        <w:tc>
          <w:tcPr>
            <w:tcW w:w="1100" w:type="dxa"/>
            <w:shd w:val="clear" w:color="auto" w:fill="auto"/>
            <w:noWrap/>
            <w:vAlign w:val="bottom"/>
            <w:hideMark/>
          </w:tcPr>
          <w:p w:rsidR="005C6750" w:rsidRDefault="005C6750" w:rsidP="00960FAC">
            <w:pPr>
              <w:spacing w:after="0" w:line="240" w:lineRule="auto"/>
              <w:rPr>
                <w:ins w:id="270" w:author="1158434" w:date="2017-10-09T16:54:00Z"/>
                <w:rFonts w:eastAsia="Times New Roman" w:cs="Times New Roman"/>
                <w:color w:val="000000"/>
                <w:lang w:eastAsia="en-GB"/>
              </w:rPr>
            </w:pPr>
            <w:ins w:id="271" w:author="1158434" w:date="2017-10-09T16:55:00Z">
              <w:r>
                <w:rPr>
                  <w:rFonts w:eastAsia="Times New Roman" w:cs="Times New Roman"/>
                  <w:color w:val="000000"/>
                  <w:lang w:eastAsia="en-GB"/>
                </w:rPr>
                <w:t>NT2</w:t>
              </w:r>
            </w:ins>
          </w:p>
        </w:tc>
        <w:tc>
          <w:tcPr>
            <w:tcW w:w="3640" w:type="dxa"/>
            <w:shd w:val="clear" w:color="auto" w:fill="auto"/>
            <w:noWrap/>
            <w:vAlign w:val="bottom"/>
            <w:hideMark/>
          </w:tcPr>
          <w:p w:rsidR="005C6750" w:rsidRDefault="005C6750" w:rsidP="00960FAC">
            <w:pPr>
              <w:spacing w:after="0" w:line="240" w:lineRule="auto"/>
              <w:rPr>
                <w:ins w:id="272" w:author="1158434" w:date="2017-10-09T16:54:00Z"/>
                <w:rFonts w:eastAsia="Times New Roman" w:cs="Times New Roman"/>
                <w:color w:val="000000"/>
                <w:lang w:eastAsia="en-GB"/>
              </w:rPr>
            </w:pPr>
            <w:ins w:id="273" w:author="1158434" w:date="2017-10-09T16:56:00Z">
              <w:r>
                <w:rPr>
                  <w:rFonts w:eastAsia="Times New Roman" w:cs="Times New Roman"/>
                  <w:color w:val="000000"/>
                  <w:lang w:eastAsia="en-GB"/>
                </w:rPr>
                <w:t>Account Level Risk Code</w:t>
              </w:r>
            </w:ins>
          </w:p>
        </w:tc>
        <w:tc>
          <w:tcPr>
            <w:tcW w:w="809" w:type="dxa"/>
            <w:shd w:val="clear" w:color="auto" w:fill="auto"/>
            <w:noWrap/>
            <w:hideMark/>
          </w:tcPr>
          <w:p w:rsidR="005C6750" w:rsidRPr="00076FF4" w:rsidRDefault="005C6750" w:rsidP="00960FAC">
            <w:pPr>
              <w:spacing w:after="0" w:line="240" w:lineRule="auto"/>
              <w:rPr>
                <w:ins w:id="274" w:author="1158434" w:date="2017-10-09T16:54:00Z"/>
                <w:rFonts w:eastAsia="Times New Roman" w:cs="Times New Roman"/>
                <w:color w:val="000000"/>
                <w:lang w:eastAsia="en-GB"/>
              </w:rPr>
            </w:pPr>
            <w:ins w:id="275" w:author="1158434" w:date="2017-10-09T16:56:00Z">
              <w:r w:rsidRPr="00076FF4">
                <w:rPr>
                  <w:rFonts w:eastAsia="Times New Roman" w:cs="Times New Roman"/>
                  <w:color w:val="000000"/>
                  <w:lang w:eastAsia="en-GB"/>
                </w:rPr>
                <w:t>Reject</w:t>
              </w:r>
            </w:ins>
          </w:p>
        </w:tc>
      </w:tr>
    </w:tbl>
    <w:p w:rsidR="00960FAC" w:rsidRPr="00E63328" w:rsidRDefault="00DA4F53" w:rsidP="00DA4F53">
      <w:pPr>
        <w:pStyle w:val="ListParagraph"/>
        <w:tabs>
          <w:tab w:val="left" w:pos="3840"/>
        </w:tabs>
        <w:ind w:left="1440"/>
      </w:pPr>
      <w:r>
        <w:tab/>
      </w:r>
    </w:p>
    <w:p w:rsidR="00FD437C" w:rsidRPr="00E63328" w:rsidRDefault="00FD437C" w:rsidP="008F5933">
      <w:pPr>
        <w:pStyle w:val="ListParagraph"/>
        <w:numPr>
          <w:ilvl w:val="1"/>
          <w:numId w:val="2"/>
        </w:numPr>
      </w:pPr>
      <w:r w:rsidRPr="00E63328">
        <w:rPr>
          <w:b/>
          <w:color w:val="0070C0"/>
        </w:rPr>
        <w:t>Account Status Code Validation</w:t>
      </w:r>
      <w:r w:rsidR="008B2DE2" w:rsidRPr="00E63328">
        <w:t xml:space="preserve"> – For all debit cards that are eligib</w:t>
      </w:r>
      <w:r w:rsidR="00E32D3B" w:rsidRPr="00E63328">
        <w:t>le for replacement until  Step 7</w:t>
      </w:r>
      <w:r w:rsidR="008B2DE2" w:rsidRPr="00E63328">
        <w:t>, eOps will check the status of the linked account.</w:t>
      </w:r>
      <w:r w:rsidR="007579FB" w:rsidRPr="00E63328">
        <w:t xml:space="preserve"> </w:t>
      </w:r>
      <w:r w:rsidR="00C82DE2" w:rsidRPr="00E63328">
        <w:t xml:space="preserve"> The Status Code already fetched from eBBS through ‘Cross Product Enquiry’, and the Replacement will be allowed only for below defined status. </w:t>
      </w:r>
      <w:ins w:id="276" w:author="1158434" w:date="2017-10-09T16:58:00Z">
        <w:r w:rsidR="009643B6">
          <w:t xml:space="preserve">Any one of the linked account should be active to </w:t>
        </w:r>
        <w:r w:rsidR="009643B6">
          <w:t>replace</w:t>
        </w:r>
        <w:r w:rsidR="009643B6">
          <w:t xml:space="preserve"> the Debit Card. </w:t>
        </w:r>
      </w:ins>
      <w:r w:rsidR="00C82DE2" w:rsidRPr="00E63328">
        <w:t>Refer extract from BRD</w:t>
      </w:r>
    </w:p>
    <w:tbl>
      <w:tblPr>
        <w:tblW w:w="579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1820"/>
        <w:gridCol w:w="2340"/>
        <w:gridCol w:w="809"/>
      </w:tblGrid>
      <w:tr w:rsidR="00C82DE2" w:rsidRPr="00E63328" w:rsidTr="00422C12">
        <w:trPr>
          <w:trHeight w:val="300"/>
          <w:tblHeader/>
        </w:trPr>
        <w:tc>
          <w:tcPr>
            <w:tcW w:w="880"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1820"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Account Status Code</w:t>
            </w:r>
          </w:p>
        </w:tc>
        <w:tc>
          <w:tcPr>
            <w:tcW w:w="2340"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Account Status Description</w:t>
            </w:r>
          </w:p>
        </w:tc>
        <w:tc>
          <w:tcPr>
            <w:tcW w:w="755"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 xml:space="preserve">Action </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77" w:author="1158434" w:date="2017-10-09T16:58:00Z">
              <w:r w:rsidR="009643B6">
                <w:rPr>
                  <w:rFonts w:eastAsia="Times New Roman" w:cs="Times New Roman"/>
                  <w:color w:val="000000"/>
                  <w:lang w:eastAsia="en-GB"/>
                </w:rPr>
                <w:t>/MY</w:t>
              </w:r>
            </w:ins>
          </w:p>
        </w:tc>
        <w:tc>
          <w:tcPr>
            <w:tcW w:w="1820" w:type="dxa"/>
            <w:shd w:val="clear" w:color="auto" w:fill="auto"/>
            <w:noWrap/>
            <w:vAlign w:val="bottom"/>
            <w:hideMark/>
          </w:tcPr>
          <w:p w:rsidR="00C82DE2" w:rsidRPr="00E63328" w:rsidRDefault="00C82DE2" w:rsidP="00C82DE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w:t>
            </w:r>
          </w:p>
        </w:tc>
        <w:tc>
          <w:tcPr>
            <w:tcW w:w="23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 Active</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78" w:author="1158434" w:date="2017-10-09T16:58:00Z">
              <w:r w:rsidR="009643B6">
                <w:rPr>
                  <w:rFonts w:eastAsia="Times New Roman" w:cs="Times New Roman"/>
                  <w:color w:val="000000"/>
                  <w:lang w:eastAsia="en-GB"/>
                </w:rPr>
                <w:t>/MY</w:t>
              </w:r>
            </w:ins>
          </w:p>
        </w:tc>
        <w:tc>
          <w:tcPr>
            <w:tcW w:w="1820" w:type="dxa"/>
            <w:shd w:val="clear" w:color="auto" w:fill="auto"/>
            <w:noWrap/>
            <w:vAlign w:val="bottom"/>
            <w:hideMark/>
          </w:tcPr>
          <w:p w:rsidR="00C82DE2" w:rsidRPr="00E63328" w:rsidRDefault="00C82DE2" w:rsidP="00C82DE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O</w:t>
            </w:r>
          </w:p>
        </w:tc>
        <w:tc>
          <w:tcPr>
            <w:tcW w:w="23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 Open</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20" w:type="dxa"/>
            <w:shd w:val="clear" w:color="auto" w:fill="auto"/>
            <w:noWrap/>
            <w:vAlign w:val="bottom"/>
            <w:hideMark/>
          </w:tcPr>
          <w:p w:rsidR="00C82DE2" w:rsidRPr="00E63328" w:rsidRDefault="00C82DE2" w:rsidP="00C82DE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w:t>
            </w:r>
          </w:p>
        </w:tc>
        <w:tc>
          <w:tcPr>
            <w:tcW w:w="23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 Active</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20" w:type="dxa"/>
            <w:shd w:val="clear" w:color="auto" w:fill="auto"/>
            <w:noWrap/>
            <w:vAlign w:val="bottom"/>
            <w:hideMark/>
          </w:tcPr>
          <w:p w:rsidR="00C82DE2" w:rsidRPr="00E63328" w:rsidRDefault="00C82DE2" w:rsidP="00C82DE2">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O</w:t>
            </w:r>
          </w:p>
        </w:tc>
        <w:tc>
          <w:tcPr>
            <w:tcW w:w="23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 Open</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bl>
    <w:p w:rsidR="00C82DE2" w:rsidRPr="00E63328" w:rsidRDefault="00C82DE2" w:rsidP="00C82DE2">
      <w:pPr>
        <w:pStyle w:val="ListParagraph"/>
        <w:ind w:left="1440"/>
      </w:pPr>
    </w:p>
    <w:p w:rsidR="00FD437C" w:rsidRPr="00E63328" w:rsidRDefault="00960FAC" w:rsidP="008F5933">
      <w:pPr>
        <w:pStyle w:val="ListParagraph"/>
        <w:numPr>
          <w:ilvl w:val="1"/>
          <w:numId w:val="2"/>
        </w:numPr>
      </w:pPr>
      <w:r w:rsidRPr="00E63328">
        <w:rPr>
          <w:b/>
          <w:color w:val="0070C0"/>
        </w:rPr>
        <w:t>Account Operating Instruction Validation</w:t>
      </w:r>
      <w:r w:rsidR="00C82DE2" w:rsidRPr="00E63328">
        <w:t xml:space="preserve"> -  </w:t>
      </w:r>
      <w:r w:rsidR="00E32D3B" w:rsidRPr="00E63328">
        <w:t xml:space="preserve">For all debit cards that are eligible for replacement until  Step 8, this check will be performed. </w:t>
      </w:r>
      <w:r w:rsidR="00C82DE2" w:rsidRPr="00E63328">
        <w:t>The Master no of the linked account and the operating instruction of the account will be fetched from eBBS via ‘Cross Product Enquiry’. The Operating instruction attached to the Master will be validated against the below list ( extract from BRD). Master account bearing different Operating Instruction will be rejected for Replacement</w:t>
      </w:r>
    </w:p>
    <w:tbl>
      <w:tblPr>
        <w:tblW w:w="347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1840"/>
        <w:gridCol w:w="809"/>
      </w:tblGrid>
      <w:tr w:rsidR="00C82DE2" w:rsidRPr="00E63328" w:rsidTr="005E51DF">
        <w:trPr>
          <w:trHeight w:val="300"/>
        </w:trPr>
        <w:tc>
          <w:tcPr>
            <w:tcW w:w="880"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1840"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Ops Instruction Code</w:t>
            </w:r>
          </w:p>
        </w:tc>
        <w:tc>
          <w:tcPr>
            <w:tcW w:w="755" w:type="dxa"/>
            <w:shd w:val="solid" w:color="C4BC96" w:themeColor="background2" w:themeShade="BF" w:fill="FFFF00"/>
            <w:noWrap/>
            <w:vAlign w:val="bottom"/>
            <w:hideMark/>
          </w:tcPr>
          <w:p w:rsidR="00C82DE2" w:rsidRPr="00E63328" w:rsidRDefault="00C82DE2" w:rsidP="00C82DE2">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 xml:space="preserve">Action </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79" w:author="1158434" w:date="2017-10-09T16:58:00Z">
              <w:r w:rsidR="009643B6">
                <w:rPr>
                  <w:rFonts w:eastAsia="Times New Roman" w:cs="Times New Roman"/>
                  <w:color w:val="000000"/>
                  <w:lang w:eastAsia="en-GB"/>
                </w:rPr>
                <w:t>/MY</w:t>
              </w:r>
            </w:ins>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001</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80" w:author="1158434" w:date="2017-10-09T16:58:00Z">
              <w:r w:rsidR="009643B6">
                <w:rPr>
                  <w:rFonts w:eastAsia="Times New Roman" w:cs="Times New Roman"/>
                  <w:color w:val="000000"/>
                  <w:lang w:eastAsia="en-GB"/>
                </w:rPr>
                <w:t>/MY</w:t>
              </w:r>
            </w:ins>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003</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81" w:author="1158434" w:date="2017-10-09T16:58:00Z">
              <w:r w:rsidR="009643B6">
                <w:rPr>
                  <w:rFonts w:eastAsia="Times New Roman" w:cs="Times New Roman"/>
                  <w:color w:val="000000"/>
                  <w:lang w:eastAsia="en-GB"/>
                </w:rPr>
                <w:t>/MY</w:t>
              </w:r>
            </w:ins>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005</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001</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003</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r w:rsidR="00C82DE2" w:rsidRPr="00E63328" w:rsidTr="00C82DE2">
        <w:trPr>
          <w:trHeight w:val="300"/>
        </w:trPr>
        <w:tc>
          <w:tcPr>
            <w:tcW w:w="88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1840"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005</w:t>
            </w:r>
          </w:p>
        </w:tc>
        <w:tc>
          <w:tcPr>
            <w:tcW w:w="755" w:type="dxa"/>
            <w:shd w:val="clear" w:color="auto" w:fill="auto"/>
            <w:noWrap/>
            <w:vAlign w:val="bottom"/>
            <w:hideMark/>
          </w:tcPr>
          <w:p w:rsidR="00C82DE2" w:rsidRPr="00E63328" w:rsidRDefault="00C82DE2" w:rsidP="00C82DE2">
            <w:pPr>
              <w:spacing w:after="0" w:line="240" w:lineRule="auto"/>
              <w:rPr>
                <w:rFonts w:eastAsia="Times New Roman" w:cs="Times New Roman"/>
                <w:color w:val="000000"/>
                <w:lang w:eastAsia="en-GB"/>
              </w:rPr>
            </w:pPr>
            <w:r w:rsidRPr="00E63328">
              <w:rPr>
                <w:rFonts w:eastAsia="Times New Roman" w:cs="Times New Roman"/>
                <w:color w:val="000000"/>
                <w:lang w:eastAsia="en-GB"/>
              </w:rPr>
              <w:t>Allow</w:t>
            </w:r>
          </w:p>
        </w:tc>
      </w:tr>
    </w:tbl>
    <w:p w:rsidR="00C82DE2" w:rsidRPr="00E63328" w:rsidRDefault="00C82DE2" w:rsidP="00C82DE2">
      <w:pPr>
        <w:pStyle w:val="ListParagraph"/>
        <w:ind w:left="1440"/>
      </w:pPr>
    </w:p>
    <w:p w:rsidR="00960FAC" w:rsidRPr="00E63328" w:rsidRDefault="00960FAC" w:rsidP="008F5933">
      <w:pPr>
        <w:pStyle w:val="ListParagraph"/>
        <w:numPr>
          <w:ilvl w:val="1"/>
          <w:numId w:val="2"/>
        </w:numPr>
      </w:pPr>
      <w:r w:rsidRPr="00E63328">
        <w:rPr>
          <w:b/>
          <w:color w:val="0070C0"/>
        </w:rPr>
        <w:t>Account Relationship Type Validation</w:t>
      </w:r>
      <w:r w:rsidR="00EE5CD9" w:rsidRPr="00E63328">
        <w:t xml:space="preserve"> – </w:t>
      </w:r>
      <w:r w:rsidR="00E32D3B" w:rsidRPr="00E63328">
        <w:t xml:space="preserve"> -  For all debit cards that are eligible for replacement until  Step 9, this check will be performed . </w:t>
      </w:r>
      <w:r w:rsidR="00EE5CD9" w:rsidRPr="00E63328">
        <w:t xml:space="preserve">The ‘Rel Type Code’ are fetched from eBBS through Customer Enquiry, which is RELAREL </w:t>
      </w:r>
      <w:r w:rsidR="00EE5CD9" w:rsidRPr="00E63328">
        <w:lastRenderedPageBreak/>
        <w:t>information from eBBS.  The value fetched from eBBS will be validated against the below list ( extract from BRD) and if it matches the Replacement of card will be rejected</w:t>
      </w:r>
    </w:p>
    <w:tbl>
      <w:tblPr>
        <w:tblW w:w="87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5900"/>
        <w:gridCol w:w="960"/>
      </w:tblGrid>
      <w:tr w:rsidR="00EE5CD9" w:rsidRPr="00E63328" w:rsidTr="005E51DF">
        <w:trPr>
          <w:trHeight w:val="255"/>
        </w:trPr>
        <w:tc>
          <w:tcPr>
            <w:tcW w:w="960" w:type="dxa"/>
            <w:shd w:val="solid" w:color="C4BC96" w:themeColor="background2" w:themeShade="BF" w:fill="FFFF00"/>
            <w:noWrap/>
            <w:vAlign w:val="bottom"/>
            <w:hideMark/>
          </w:tcPr>
          <w:p w:rsidR="00EE5CD9" w:rsidRPr="00E63328" w:rsidRDefault="00EE5CD9" w:rsidP="00EE5CD9">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960" w:type="dxa"/>
            <w:shd w:val="solid" w:color="C4BC96" w:themeColor="background2" w:themeShade="BF" w:fill="FFFF00"/>
            <w:noWrap/>
            <w:vAlign w:val="bottom"/>
            <w:hideMark/>
          </w:tcPr>
          <w:p w:rsidR="00EE5CD9" w:rsidRPr="00E63328" w:rsidRDefault="00EE5CD9" w:rsidP="00EE5CD9">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Rel Type</w:t>
            </w:r>
          </w:p>
        </w:tc>
        <w:tc>
          <w:tcPr>
            <w:tcW w:w="5900" w:type="dxa"/>
            <w:shd w:val="solid" w:color="C4BC96" w:themeColor="background2" w:themeShade="BF" w:fill="FFFF00"/>
            <w:noWrap/>
            <w:vAlign w:val="bottom"/>
            <w:hideMark/>
          </w:tcPr>
          <w:p w:rsidR="00EE5CD9" w:rsidRPr="00E63328" w:rsidRDefault="00EE5CD9" w:rsidP="00EE5CD9">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Rel Description</w:t>
            </w:r>
          </w:p>
        </w:tc>
        <w:tc>
          <w:tcPr>
            <w:tcW w:w="960" w:type="dxa"/>
            <w:shd w:val="solid" w:color="C4BC96" w:themeColor="background2" w:themeShade="BF" w:fill="FFFF00"/>
            <w:noWrap/>
            <w:vAlign w:val="bottom"/>
            <w:hideMark/>
          </w:tcPr>
          <w:p w:rsidR="00EE5CD9" w:rsidRPr="00E63328" w:rsidRDefault="00EE5CD9" w:rsidP="00EE5CD9">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 xml:space="preserve">Action </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82" w:author="1158434" w:date="2017-10-09T16:59:00Z">
              <w:r w:rsidR="009643B6">
                <w:rPr>
                  <w:rFonts w:eastAsia="Times New Roman" w:cs="Times New Roman"/>
                  <w:color w:val="000000"/>
                  <w:lang w:eastAsia="en-GB"/>
                </w:rPr>
                <w:t>/MY</w:t>
              </w:r>
            </w:ins>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CDT</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CHILDREN DEVELOPMENT ACCOUNT TRUSTEE</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83" w:author="1158434" w:date="2017-10-09T16:59:00Z">
              <w:r w:rsidR="009643B6">
                <w:rPr>
                  <w:rFonts w:eastAsia="Times New Roman" w:cs="Times New Roman"/>
                  <w:color w:val="000000"/>
                  <w:lang w:eastAsia="en-GB"/>
                </w:rPr>
                <w:t>/MY</w:t>
              </w:r>
            </w:ins>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DIS</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Signatory of a Trust account</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ins w:id="284" w:author="1158434" w:date="2017-10-09T16:59:00Z">
              <w:r w:rsidR="009643B6">
                <w:rPr>
                  <w:rFonts w:eastAsia="Times New Roman" w:cs="Times New Roman"/>
                  <w:color w:val="000000"/>
                  <w:lang w:eastAsia="en-GB"/>
                </w:rPr>
                <w:t>/MY</w:t>
              </w:r>
            </w:ins>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TRU</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TRUSTEE SIGNING UNDER POWERS SPECIFIED IN A TRUST</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CDT</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CHILDREN DEVELOPMENT ACCOUNT TRUSTEE</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DIS</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Signatory of a Trust account</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r w:rsidR="00EE5CD9" w:rsidRPr="00E63328" w:rsidTr="00EE5CD9">
        <w:trPr>
          <w:trHeight w:val="255"/>
        </w:trPr>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IN</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TRU</w:t>
            </w:r>
          </w:p>
        </w:tc>
        <w:tc>
          <w:tcPr>
            <w:tcW w:w="590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TRUSTEE SIGNING UNDER POWERS SPECIFIED IN A TRUST</w:t>
            </w:r>
          </w:p>
        </w:tc>
        <w:tc>
          <w:tcPr>
            <w:tcW w:w="960" w:type="dxa"/>
            <w:shd w:val="clear" w:color="auto" w:fill="auto"/>
            <w:noWrap/>
            <w:vAlign w:val="bottom"/>
            <w:hideMark/>
          </w:tcPr>
          <w:p w:rsidR="00EE5CD9" w:rsidRPr="00E63328" w:rsidRDefault="00EE5CD9" w:rsidP="00EE5CD9">
            <w:pPr>
              <w:spacing w:after="0" w:line="240" w:lineRule="auto"/>
              <w:rPr>
                <w:rFonts w:eastAsia="Times New Roman" w:cs="Times New Roman"/>
                <w:color w:val="000000"/>
                <w:lang w:eastAsia="en-GB"/>
              </w:rPr>
            </w:pPr>
            <w:r w:rsidRPr="00E63328">
              <w:rPr>
                <w:rFonts w:eastAsia="Times New Roman" w:cs="Times New Roman"/>
                <w:color w:val="000000"/>
                <w:lang w:eastAsia="en-GB"/>
              </w:rPr>
              <w:t>Reject</w:t>
            </w:r>
          </w:p>
        </w:tc>
      </w:tr>
    </w:tbl>
    <w:p w:rsidR="00EE5CD9" w:rsidRPr="00E63328" w:rsidRDefault="00EE5CD9" w:rsidP="00EE5CD9">
      <w:pPr>
        <w:pStyle w:val="ListParagraph"/>
        <w:ind w:left="1440"/>
      </w:pPr>
    </w:p>
    <w:p w:rsidR="00E133DD" w:rsidRPr="00E63328" w:rsidRDefault="00E133DD" w:rsidP="00F6469C">
      <w:pPr>
        <w:pStyle w:val="ListParagraph"/>
        <w:ind w:left="1440"/>
      </w:pPr>
    </w:p>
    <w:p w:rsidR="00CD78B1" w:rsidRPr="00E63328" w:rsidRDefault="00CD78B1" w:rsidP="00E133DD">
      <w:pPr>
        <w:pStyle w:val="ListParagraph"/>
        <w:numPr>
          <w:ilvl w:val="1"/>
          <w:numId w:val="2"/>
        </w:numPr>
      </w:pPr>
      <w:r w:rsidRPr="00E63328">
        <w:rPr>
          <w:b/>
          <w:color w:val="0070C0"/>
        </w:rPr>
        <w:t xml:space="preserve">Debit Card Type Validation </w:t>
      </w:r>
      <w:r w:rsidR="00E56D7B" w:rsidRPr="00E63328">
        <w:rPr>
          <w:b/>
          <w:color w:val="0070C0"/>
        </w:rPr>
        <w:t>(applicable</w:t>
      </w:r>
      <w:r w:rsidRPr="00E63328">
        <w:rPr>
          <w:b/>
          <w:color w:val="0070C0"/>
        </w:rPr>
        <w:t xml:space="preserve"> </w:t>
      </w:r>
      <w:del w:id="285" w:author="1158434" w:date="2017-10-09T16:47:00Z">
        <w:r w:rsidRPr="00E63328" w:rsidDel="00793B6D">
          <w:rPr>
            <w:b/>
            <w:color w:val="0070C0"/>
          </w:rPr>
          <w:delText xml:space="preserve">only </w:delText>
        </w:r>
      </w:del>
      <w:r w:rsidRPr="00E63328">
        <w:rPr>
          <w:b/>
          <w:color w:val="0070C0"/>
        </w:rPr>
        <w:t>for SG</w:t>
      </w:r>
      <w:ins w:id="286" w:author="1158434" w:date="2017-10-09T16:47:00Z">
        <w:r w:rsidR="00793B6D">
          <w:rPr>
            <w:b/>
            <w:color w:val="0070C0"/>
          </w:rPr>
          <w:t>/MY</w:t>
        </w:r>
      </w:ins>
      <w:r w:rsidRPr="00E63328">
        <w:rPr>
          <w:b/>
          <w:color w:val="0070C0"/>
        </w:rPr>
        <w:t>)</w:t>
      </w:r>
      <w:r w:rsidRPr="00E63328">
        <w:t xml:space="preserve"> – eOps will validate the Card Type fetched from Euronet. If Card Type is other than following the list then the Replacement will be rejected.</w:t>
      </w:r>
    </w:p>
    <w:tbl>
      <w:tblPr>
        <w:tblW w:w="8470" w:type="dxa"/>
        <w:tblInd w:w="1278" w:type="dxa"/>
        <w:tblLook w:val="04A0"/>
      </w:tblPr>
      <w:tblGrid>
        <w:gridCol w:w="960"/>
        <w:gridCol w:w="920"/>
        <w:gridCol w:w="2800"/>
        <w:gridCol w:w="1170"/>
        <w:gridCol w:w="2620"/>
      </w:tblGrid>
      <w:tr w:rsidR="00CD78B1" w:rsidRPr="00E63328" w:rsidTr="00E56D7B">
        <w:trPr>
          <w:trHeight w:val="255"/>
          <w:tblHeader/>
        </w:trPr>
        <w:tc>
          <w:tcPr>
            <w:tcW w:w="960" w:type="dxa"/>
            <w:tcBorders>
              <w:top w:val="single" w:sz="4" w:space="0" w:color="auto"/>
              <w:left w:val="single" w:sz="4" w:space="0" w:color="auto"/>
              <w:bottom w:val="single" w:sz="4" w:space="0" w:color="auto"/>
              <w:right w:val="single" w:sz="4" w:space="0" w:color="auto"/>
            </w:tcBorders>
            <w:shd w:val="solid" w:color="C4BC96" w:themeColor="background2" w:themeShade="BF" w:fill="FFFF00"/>
            <w:noWrap/>
            <w:vAlign w:val="bottom"/>
            <w:hideMark/>
          </w:tcPr>
          <w:p w:rsidR="00CD78B1" w:rsidRPr="00E63328" w:rsidRDefault="00CD78B1" w:rsidP="00CD78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Country</w:t>
            </w:r>
          </w:p>
        </w:tc>
        <w:tc>
          <w:tcPr>
            <w:tcW w:w="92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CD78B1" w:rsidRPr="00E63328" w:rsidRDefault="00CD78B1" w:rsidP="00CD78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Card Type</w:t>
            </w:r>
          </w:p>
        </w:tc>
        <w:tc>
          <w:tcPr>
            <w:tcW w:w="280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CD78B1" w:rsidRPr="00E63328" w:rsidRDefault="00CD78B1" w:rsidP="00CD78B1">
            <w:pPr>
              <w:spacing w:after="0" w:line="240" w:lineRule="auto"/>
              <w:rPr>
                <w:rFonts w:eastAsia="Times New Roman" w:cs="Times New Roman"/>
                <w:b/>
                <w:bCs/>
                <w:color w:val="000000"/>
                <w:lang w:eastAsia="en-GB"/>
              </w:rPr>
            </w:pPr>
            <w:r w:rsidRPr="00E63328">
              <w:rPr>
                <w:rFonts w:eastAsia="Times New Roman" w:cs="Times New Roman"/>
                <w:b/>
                <w:bCs/>
                <w:color w:val="000000"/>
                <w:lang w:eastAsia="en-GB"/>
              </w:rPr>
              <w:t>Card Type Description(Sub Type)</w:t>
            </w:r>
          </w:p>
        </w:tc>
        <w:tc>
          <w:tcPr>
            <w:tcW w:w="1170" w:type="dxa"/>
            <w:tcBorders>
              <w:top w:val="single" w:sz="4" w:space="0" w:color="auto"/>
              <w:left w:val="nil"/>
              <w:bottom w:val="single" w:sz="4" w:space="0" w:color="auto"/>
              <w:right w:val="single" w:sz="4" w:space="0" w:color="auto"/>
            </w:tcBorders>
            <w:shd w:val="solid" w:color="C4BC96" w:themeColor="background2" w:themeShade="BF" w:fill="FFFF00"/>
            <w:noWrap/>
            <w:vAlign w:val="center"/>
            <w:hideMark/>
          </w:tcPr>
          <w:p w:rsidR="00CD78B1" w:rsidRPr="00E63328" w:rsidRDefault="00CD78B1" w:rsidP="00CD78B1">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BIN</w:t>
            </w:r>
          </w:p>
        </w:tc>
        <w:tc>
          <w:tcPr>
            <w:tcW w:w="2620" w:type="dxa"/>
            <w:tcBorders>
              <w:top w:val="single" w:sz="4" w:space="0" w:color="auto"/>
              <w:left w:val="nil"/>
              <w:bottom w:val="single" w:sz="4" w:space="0" w:color="auto"/>
              <w:right w:val="single" w:sz="4" w:space="0" w:color="auto"/>
            </w:tcBorders>
            <w:shd w:val="solid" w:color="C4BC96" w:themeColor="background2" w:themeShade="BF" w:fill="FFFF00"/>
            <w:noWrap/>
            <w:vAlign w:val="bottom"/>
            <w:hideMark/>
          </w:tcPr>
          <w:p w:rsidR="00CD78B1" w:rsidRPr="00E63328" w:rsidRDefault="00CD78B1" w:rsidP="00CD78B1">
            <w:pPr>
              <w:spacing w:after="0" w:line="240" w:lineRule="auto"/>
              <w:jc w:val="center"/>
              <w:rPr>
                <w:rFonts w:eastAsia="Times New Roman" w:cs="Times New Roman"/>
                <w:b/>
                <w:bCs/>
                <w:color w:val="000000"/>
                <w:lang w:eastAsia="en-GB"/>
              </w:rPr>
            </w:pPr>
            <w:r w:rsidRPr="00E63328">
              <w:rPr>
                <w:rFonts w:eastAsia="Times New Roman" w:cs="Times New Roman"/>
                <w:b/>
                <w:bCs/>
                <w:color w:val="000000"/>
                <w:lang w:eastAsia="en-GB"/>
              </w:rPr>
              <w:t>Eligible for Replacement</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EWI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MasterWorld Debit</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552352 6</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HWI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High Yield Debit Card </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552352 7</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LDI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Super Salary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524355 1</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MCI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Child Development Account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589790 4</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MDI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GMM XtraSaver DebitCard (SGD)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524355 2</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MDX</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 xml:space="preserve">GMM XtraSaver DebitCard (USD) </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524357 2</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MLI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MoneyLink - Mass Market</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589790 2</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NDI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NUS Alumni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524355 5</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PBI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Priority Banking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589790 3</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PDI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PB XtraSaver DebitCard (SGD)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524355 3</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PDX</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PB XtraSaver DebitCard (USD)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524357 3</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93258B" w:rsidRDefault="0093258B" w:rsidP="00CD78B1">
            <w:pPr>
              <w:spacing w:after="0" w:line="240" w:lineRule="auto"/>
              <w:rPr>
                <w:rFonts w:eastAsia="Times New Roman" w:cs="Times New Roman"/>
                <w:color w:val="000000"/>
                <w:lang w:eastAsia="en-GB"/>
              </w:rPr>
            </w:pPr>
          </w:p>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WRI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World Partner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524355 7</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ASH</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Dash ATM Card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MISSING</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CD78B1" w:rsidRPr="00E63328" w:rsidTr="00E56D7B">
        <w:trPr>
          <w:trHeight w:val="255"/>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w:t>
            </w:r>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SGI</w:t>
            </w:r>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MyWay Debit Card (SGD)</w:t>
            </w: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rPr>
                <w:rFonts w:eastAsia="Times New Roman" w:cs="Times New Roman"/>
                <w:color w:val="000000"/>
                <w:lang w:eastAsia="en-GB"/>
              </w:rPr>
            </w:pPr>
            <w:r w:rsidRPr="00E63328">
              <w:rPr>
                <w:rFonts w:eastAsia="Times New Roman" w:cs="Times New Roman"/>
                <w:color w:val="000000"/>
                <w:lang w:eastAsia="en-GB"/>
              </w:rPr>
              <w:t>524356 1</w:t>
            </w: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CD78B1" w:rsidRPr="00E63328" w:rsidRDefault="00CD78B1" w:rsidP="00CD78B1">
            <w:pPr>
              <w:spacing w:after="0" w:line="240" w:lineRule="auto"/>
              <w:jc w:val="center"/>
              <w:rPr>
                <w:rFonts w:eastAsia="Times New Roman" w:cs="Times New Roman"/>
                <w:color w:val="000000"/>
                <w:lang w:eastAsia="en-GB"/>
              </w:rPr>
            </w:pPr>
            <w:r w:rsidRPr="00E63328">
              <w:rPr>
                <w:rFonts w:eastAsia="Times New Roman" w:cs="Times New Roman"/>
                <w:color w:val="000000"/>
                <w:lang w:eastAsia="en-GB"/>
              </w:rPr>
              <w:t>Allow</w:t>
            </w:r>
          </w:p>
        </w:tc>
      </w:tr>
      <w:tr w:rsidR="00793B6D" w:rsidRPr="00E63328" w:rsidTr="00E56D7B">
        <w:trPr>
          <w:trHeight w:val="255"/>
          <w:ins w:id="287"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88" w:author="1158434" w:date="2017-10-09T16:48:00Z"/>
                <w:rFonts w:eastAsia="Times New Roman" w:cs="Times New Roman"/>
                <w:color w:val="000000"/>
                <w:lang w:eastAsia="en-GB"/>
              </w:rPr>
            </w:pPr>
            <w:ins w:id="289"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90" w:author="1158434" w:date="2017-10-09T16:48:00Z"/>
                <w:rFonts w:eastAsia="Times New Roman" w:cs="Times New Roman"/>
                <w:color w:val="000000"/>
                <w:lang w:eastAsia="en-GB"/>
              </w:rPr>
            </w:pPr>
            <w:ins w:id="291" w:author="1158434" w:date="2017-10-09T16:48:00Z">
              <w:r>
                <w:rPr>
                  <w:rFonts w:eastAsia="Times New Roman" w:cs="Times New Roman"/>
                  <w:color w:val="000000"/>
                  <w:lang w:eastAsia="en-GB"/>
                </w:rPr>
                <w:t>VP1</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92"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93"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294" w:author="1158434" w:date="2017-10-09T16:48:00Z"/>
                <w:rFonts w:eastAsia="Times New Roman" w:cs="Times New Roman"/>
                <w:color w:val="000000"/>
                <w:lang w:eastAsia="en-GB"/>
              </w:rPr>
            </w:pPr>
            <w:ins w:id="295" w:author="1158434" w:date="2017-10-09T16:49:00Z">
              <w:r>
                <w:rPr>
                  <w:rFonts w:eastAsia="Times New Roman" w:cs="Times New Roman"/>
                  <w:color w:val="000000"/>
                  <w:lang w:eastAsia="en-GB"/>
                </w:rPr>
                <w:t>Allow</w:t>
              </w:r>
            </w:ins>
          </w:p>
        </w:tc>
      </w:tr>
      <w:tr w:rsidR="00793B6D" w:rsidRPr="00E63328" w:rsidTr="00E56D7B">
        <w:trPr>
          <w:trHeight w:val="255"/>
          <w:ins w:id="296"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97" w:author="1158434" w:date="2017-10-09T16:48:00Z"/>
                <w:rFonts w:eastAsia="Times New Roman" w:cs="Times New Roman"/>
                <w:color w:val="000000"/>
                <w:lang w:eastAsia="en-GB"/>
              </w:rPr>
            </w:pPr>
            <w:ins w:id="298"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299" w:author="1158434" w:date="2017-10-09T16:48:00Z"/>
                <w:rFonts w:eastAsia="Times New Roman" w:cs="Times New Roman"/>
                <w:color w:val="000000"/>
                <w:lang w:eastAsia="en-GB"/>
              </w:rPr>
            </w:pPr>
            <w:ins w:id="300" w:author="1158434" w:date="2017-10-09T16:48:00Z">
              <w:r>
                <w:rPr>
                  <w:rFonts w:eastAsia="Times New Roman" w:cs="Times New Roman"/>
                  <w:color w:val="000000"/>
                  <w:lang w:eastAsia="en-GB"/>
                </w:rPr>
                <w:t>MB1</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01"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02"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03" w:author="1158434" w:date="2017-10-09T16:48:00Z"/>
                <w:rFonts w:eastAsia="Times New Roman" w:cs="Times New Roman"/>
                <w:color w:val="000000"/>
                <w:lang w:eastAsia="en-GB"/>
              </w:rPr>
            </w:pPr>
            <w:ins w:id="304" w:author="1158434" w:date="2017-10-09T16:49:00Z">
              <w:r>
                <w:rPr>
                  <w:rFonts w:eastAsia="Times New Roman" w:cs="Times New Roman"/>
                  <w:color w:val="000000"/>
                  <w:lang w:eastAsia="en-GB"/>
                </w:rPr>
                <w:t>Allow</w:t>
              </w:r>
            </w:ins>
          </w:p>
        </w:tc>
      </w:tr>
      <w:tr w:rsidR="00793B6D" w:rsidRPr="00E63328" w:rsidTr="00E56D7B">
        <w:trPr>
          <w:trHeight w:val="255"/>
          <w:ins w:id="305"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06" w:author="1158434" w:date="2017-10-09T16:48:00Z"/>
                <w:rFonts w:eastAsia="Times New Roman" w:cs="Times New Roman"/>
                <w:color w:val="000000"/>
                <w:lang w:eastAsia="en-GB"/>
              </w:rPr>
            </w:pPr>
            <w:ins w:id="307"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08" w:author="1158434" w:date="2017-10-09T16:48:00Z"/>
                <w:rFonts w:eastAsia="Times New Roman" w:cs="Times New Roman"/>
                <w:color w:val="000000"/>
                <w:lang w:eastAsia="en-GB"/>
              </w:rPr>
            </w:pPr>
            <w:ins w:id="309" w:author="1158434" w:date="2017-10-09T16:48:00Z">
              <w:r>
                <w:rPr>
                  <w:rFonts w:eastAsia="Times New Roman" w:cs="Times New Roman"/>
                  <w:color w:val="000000"/>
                  <w:lang w:eastAsia="en-GB"/>
                </w:rPr>
                <w:t>ML1</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10"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11"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12" w:author="1158434" w:date="2017-10-09T16:48:00Z"/>
                <w:rFonts w:eastAsia="Times New Roman" w:cs="Times New Roman"/>
                <w:color w:val="000000"/>
                <w:lang w:eastAsia="en-GB"/>
              </w:rPr>
            </w:pPr>
            <w:ins w:id="313" w:author="1158434" w:date="2017-10-09T16:49:00Z">
              <w:r>
                <w:rPr>
                  <w:rFonts w:eastAsia="Times New Roman" w:cs="Times New Roman"/>
                  <w:color w:val="000000"/>
                  <w:lang w:eastAsia="en-GB"/>
                </w:rPr>
                <w:t>Allow</w:t>
              </w:r>
            </w:ins>
          </w:p>
        </w:tc>
      </w:tr>
      <w:tr w:rsidR="00793B6D" w:rsidRPr="00E63328" w:rsidTr="00E56D7B">
        <w:trPr>
          <w:trHeight w:val="255"/>
          <w:ins w:id="314"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15" w:author="1158434" w:date="2017-10-09T16:48:00Z"/>
                <w:rFonts w:eastAsia="Times New Roman" w:cs="Times New Roman"/>
                <w:color w:val="000000"/>
                <w:lang w:eastAsia="en-GB"/>
              </w:rPr>
            </w:pPr>
            <w:ins w:id="316"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17" w:author="1158434" w:date="2017-10-09T16:48:00Z"/>
                <w:rFonts w:eastAsia="Times New Roman" w:cs="Times New Roman"/>
                <w:color w:val="000000"/>
                <w:lang w:eastAsia="en-GB"/>
              </w:rPr>
            </w:pPr>
            <w:ins w:id="318" w:author="1158434" w:date="2017-10-09T16:48:00Z">
              <w:r>
                <w:rPr>
                  <w:rFonts w:eastAsia="Times New Roman" w:cs="Times New Roman"/>
                  <w:color w:val="000000"/>
                  <w:lang w:eastAsia="en-GB"/>
                </w:rPr>
                <w:t>ISL</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19"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20"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21" w:author="1158434" w:date="2017-10-09T16:48:00Z"/>
                <w:rFonts w:eastAsia="Times New Roman" w:cs="Times New Roman"/>
                <w:color w:val="000000"/>
                <w:lang w:eastAsia="en-GB"/>
              </w:rPr>
            </w:pPr>
            <w:ins w:id="322" w:author="1158434" w:date="2017-10-09T16:49:00Z">
              <w:r>
                <w:rPr>
                  <w:rFonts w:eastAsia="Times New Roman" w:cs="Times New Roman"/>
                  <w:color w:val="000000"/>
                  <w:lang w:eastAsia="en-GB"/>
                </w:rPr>
                <w:t>Allow</w:t>
              </w:r>
            </w:ins>
          </w:p>
        </w:tc>
      </w:tr>
      <w:tr w:rsidR="00793B6D" w:rsidRPr="00E63328" w:rsidTr="00E56D7B">
        <w:trPr>
          <w:trHeight w:val="255"/>
          <w:ins w:id="323"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24" w:author="1158434" w:date="2017-10-09T16:48:00Z"/>
                <w:rFonts w:eastAsia="Times New Roman" w:cs="Times New Roman"/>
                <w:color w:val="000000"/>
                <w:lang w:eastAsia="en-GB"/>
              </w:rPr>
            </w:pPr>
            <w:ins w:id="325"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26" w:author="1158434" w:date="2017-10-09T16:48:00Z"/>
                <w:rFonts w:eastAsia="Times New Roman" w:cs="Times New Roman"/>
                <w:color w:val="000000"/>
                <w:lang w:eastAsia="en-GB"/>
              </w:rPr>
            </w:pPr>
            <w:ins w:id="327" w:author="1158434" w:date="2017-10-09T16:48:00Z">
              <w:r>
                <w:rPr>
                  <w:rFonts w:eastAsia="Times New Roman" w:cs="Times New Roman"/>
                  <w:color w:val="000000"/>
                  <w:lang w:eastAsia="en-GB"/>
                </w:rPr>
                <w:t>LDS</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28"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29"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30" w:author="1158434" w:date="2017-10-09T16:48:00Z"/>
                <w:rFonts w:eastAsia="Times New Roman" w:cs="Times New Roman"/>
                <w:color w:val="000000"/>
                <w:lang w:eastAsia="en-GB"/>
              </w:rPr>
            </w:pPr>
            <w:ins w:id="331" w:author="1158434" w:date="2017-10-09T16:49:00Z">
              <w:r>
                <w:rPr>
                  <w:rFonts w:eastAsia="Times New Roman" w:cs="Times New Roman"/>
                  <w:color w:val="000000"/>
                  <w:lang w:eastAsia="en-GB"/>
                </w:rPr>
                <w:t>Allow</w:t>
              </w:r>
            </w:ins>
          </w:p>
        </w:tc>
      </w:tr>
      <w:tr w:rsidR="00793B6D" w:rsidRPr="00E63328" w:rsidTr="00E56D7B">
        <w:trPr>
          <w:trHeight w:val="255"/>
          <w:ins w:id="332"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33" w:author="1158434" w:date="2017-10-09T16:48:00Z"/>
                <w:rFonts w:eastAsia="Times New Roman" w:cs="Times New Roman"/>
                <w:color w:val="000000"/>
                <w:lang w:eastAsia="en-GB"/>
              </w:rPr>
            </w:pPr>
            <w:ins w:id="334"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35" w:author="1158434" w:date="2017-10-09T16:48:00Z"/>
                <w:rFonts w:eastAsia="Times New Roman" w:cs="Times New Roman"/>
                <w:color w:val="000000"/>
                <w:lang w:eastAsia="en-GB"/>
              </w:rPr>
            </w:pPr>
            <w:ins w:id="336" w:author="1158434" w:date="2017-10-09T16:48:00Z">
              <w:r>
                <w:rPr>
                  <w:rFonts w:eastAsia="Times New Roman" w:cs="Times New Roman"/>
                  <w:color w:val="000000"/>
                  <w:lang w:eastAsia="en-GB"/>
                </w:rPr>
                <w:t>ML2</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37"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38"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39" w:author="1158434" w:date="2017-10-09T16:48:00Z"/>
                <w:rFonts w:eastAsia="Times New Roman" w:cs="Times New Roman"/>
                <w:color w:val="000000"/>
                <w:lang w:eastAsia="en-GB"/>
              </w:rPr>
            </w:pPr>
            <w:ins w:id="340" w:author="1158434" w:date="2017-10-09T16:49:00Z">
              <w:r>
                <w:rPr>
                  <w:rFonts w:eastAsia="Times New Roman" w:cs="Times New Roman"/>
                  <w:color w:val="000000"/>
                  <w:lang w:eastAsia="en-GB"/>
                </w:rPr>
                <w:t>Allow</w:t>
              </w:r>
            </w:ins>
          </w:p>
        </w:tc>
      </w:tr>
      <w:tr w:rsidR="00793B6D" w:rsidRPr="00E63328" w:rsidTr="00E56D7B">
        <w:trPr>
          <w:trHeight w:val="255"/>
          <w:ins w:id="341"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42" w:author="1158434" w:date="2017-10-09T16:48:00Z"/>
                <w:rFonts w:eastAsia="Times New Roman" w:cs="Times New Roman"/>
                <w:color w:val="000000"/>
                <w:lang w:eastAsia="en-GB"/>
              </w:rPr>
            </w:pPr>
            <w:ins w:id="343"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44" w:author="1158434" w:date="2017-10-09T16:48:00Z"/>
                <w:rFonts w:eastAsia="Times New Roman" w:cs="Times New Roman"/>
                <w:color w:val="000000"/>
                <w:lang w:eastAsia="en-GB"/>
              </w:rPr>
            </w:pPr>
            <w:ins w:id="345" w:author="1158434" w:date="2017-10-09T16:48:00Z">
              <w:r>
                <w:rPr>
                  <w:rFonts w:eastAsia="Times New Roman" w:cs="Times New Roman"/>
                  <w:color w:val="000000"/>
                  <w:lang w:eastAsia="en-GB"/>
                </w:rPr>
                <w:t>AM1</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46"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47"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48" w:author="1158434" w:date="2017-10-09T16:48:00Z"/>
                <w:rFonts w:eastAsia="Times New Roman" w:cs="Times New Roman"/>
                <w:color w:val="000000"/>
                <w:lang w:eastAsia="en-GB"/>
              </w:rPr>
            </w:pPr>
            <w:ins w:id="349" w:author="1158434" w:date="2017-10-09T16:49:00Z">
              <w:r>
                <w:rPr>
                  <w:rFonts w:eastAsia="Times New Roman" w:cs="Times New Roman"/>
                  <w:color w:val="000000"/>
                  <w:lang w:eastAsia="en-GB"/>
                </w:rPr>
                <w:t>Allow</w:t>
              </w:r>
            </w:ins>
          </w:p>
        </w:tc>
      </w:tr>
      <w:tr w:rsidR="00793B6D" w:rsidRPr="00E63328" w:rsidTr="00E56D7B">
        <w:trPr>
          <w:trHeight w:val="255"/>
          <w:ins w:id="350"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51" w:author="1158434" w:date="2017-10-09T16:48:00Z"/>
                <w:rFonts w:eastAsia="Times New Roman" w:cs="Times New Roman"/>
                <w:color w:val="000000"/>
                <w:lang w:eastAsia="en-GB"/>
              </w:rPr>
            </w:pPr>
            <w:ins w:id="352"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53" w:author="1158434" w:date="2017-10-09T16:48:00Z"/>
                <w:rFonts w:eastAsia="Times New Roman" w:cs="Times New Roman"/>
                <w:color w:val="000000"/>
                <w:lang w:eastAsia="en-GB"/>
              </w:rPr>
            </w:pPr>
            <w:ins w:id="354" w:author="1158434" w:date="2017-10-09T16:49:00Z">
              <w:r>
                <w:rPr>
                  <w:rFonts w:eastAsia="Times New Roman" w:cs="Times New Roman"/>
                  <w:color w:val="000000"/>
                  <w:lang w:eastAsia="en-GB"/>
                </w:rPr>
                <w:t>EWI</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55"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56"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57" w:author="1158434" w:date="2017-10-09T16:48:00Z"/>
                <w:rFonts w:eastAsia="Times New Roman" w:cs="Times New Roman"/>
                <w:color w:val="000000"/>
                <w:lang w:eastAsia="en-GB"/>
              </w:rPr>
            </w:pPr>
            <w:ins w:id="358" w:author="1158434" w:date="2017-10-09T16:49:00Z">
              <w:r>
                <w:rPr>
                  <w:rFonts w:eastAsia="Times New Roman" w:cs="Times New Roman"/>
                  <w:color w:val="000000"/>
                  <w:lang w:eastAsia="en-GB"/>
                </w:rPr>
                <w:t>Allow</w:t>
              </w:r>
            </w:ins>
          </w:p>
        </w:tc>
      </w:tr>
      <w:tr w:rsidR="00793B6D" w:rsidRPr="00E63328" w:rsidTr="00E56D7B">
        <w:trPr>
          <w:trHeight w:val="255"/>
          <w:ins w:id="359" w:author="1158434" w:date="2017-10-09T16:48: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60" w:author="1158434" w:date="2017-10-09T16:48:00Z"/>
                <w:rFonts w:eastAsia="Times New Roman" w:cs="Times New Roman"/>
                <w:color w:val="000000"/>
                <w:lang w:eastAsia="en-GB"/>
              </w:rPr>
            </w:pPr>
            <w:ins w:id="361" w:author="1158434" w:date="2017-10-09T16:48: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62" w:author="1158434" w:date="2017-10-09T16:48:00Z"/>
                <w:rFonts w:eastAsia="Times New Roman" w:cs="Times New Roman"/>
                <w:color w:val="000000"/>
                <w:lang w:eastAsia="en-GB"/>
              </w:rPr>
            </w:pPr>
            <w:ins w:id="363" w:author="1158434" w:date="2017-10-09T16:49:00Z">
              <w:r>
                <w:rPr>
                  <w:rFonts w:eastAsia="Times New Roman" w:cs="Times New Roman"/>
                  <w:color w:val="000000"/>
                  <w:lang w:eastAsia="en-GB"/>
                </w:rPr>
                <w:t>SPI</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64" w:author="1158434" w:date="2017-10-09T16:48: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65" w:author="1158434" w:date="2017-10-09T16:48: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66" w:author="1158434" w:date="2017-10-09T16:48:00Z"/>
                <w:rFonts w:eastAsia="Times New Roman" w:cs="Times New Roman"/>
                <w:color w:val="000000"/>
                <w:lang w:eastAsia="en-GB"/>
              </w:rPr>
            </w:pPr>
            <w:ins w:id="367" w:author="1158434" w:date="2017-10-09T16:49:00Z">
              <w:r>
                <w:rPr>
                  <w:rFonts w:eastAsia="Times New Roman" w:cs="Times New Roman"/>
                  <w:color w:val="000000"/>
                  <w:lang w:eastAsia="en-GB"/>
                </w:rPr>
                <w:t>Allow</w:t>
              </w:r>
            </w:ins>
          </w:p>
        </w:tc>
      </w:tr>
      <w:tr w:rsidR="00793B6D" w:rsidRPr="00E63328" w:rsidTr="00E56D7B">
        <w:trPr>
          <w:trHeight w:val="255"/>
          <w:ins w:id="368" w:author="1158434" w:date="2017-10-09T16:49: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Default="00793B6D" w:rsidP="00CD78B1">
            <w:pPr>
              <w:spacing w:after="0" w:line="240" w:lineRule="auto"/>
              <w:rPr>
                <w:ins w:id="369" w:author="1158434" w:date="2017-10-09T16:49:00Z"/>
                <w:rFonts w:eastAsia="Times New Roman" w:cs="Times New Roman"/>
                <w:color w:val="000000"/>
                <w:lang w:eastAsia="en-GB"/>
              </w:rPr>
            </w:pPr>
            <w:ins w:id="370" w:author="1158434" w:date="2017-10-09T16:49:00Z">
              <w:r>
                <w:rPr>
                  <w:rFonts w:eastAsia="Times New Roman" w:cs="Times New Roman"/>
                  <w:color w:val="000000"/>
                  <w:lang w:eastAsia="en-GB"/>
                </w:rPr>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Default="00793B6D" w:rsidP="00CD78B1">
            <w:pPr>
              <w:spacing w:after="0" w:line="240" w:lineRule="auto"/>
              <w:rPr>
                <w:ins w:id="371" w:author="1158434" w:date="2017-10-09T16:49:00Z"/>
                <w:rFonts w:eastAsia="Times New Roman" w:cs="Times New Roman"/>
                <w:color w:val="000000"/>
                <w:lang w:eastAsia="en-GB"/>
              </w:rPr>
            </w:pPr>
            <w:ins w:id="372" w:author="1158434" w:date="2017-10-09T16:49:00Z">
              <w:r>
                <w:rPr>
                  <w:rFonts w:eastAsia="Times New Roman" w:cs="Times New Roman"/>
                  <w:color w:val="000000"/>
                  <w:lang w:eastAsia="en-GB"/>
                </w:rPr>
                <w:t>SWI</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73" w:author="1158434" w:date="2017-10-09T16:49: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74" w:author="1158434" w:date="2017-10-09T16:49: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75" w:author="1158434" w:date="2017-10-09T16:49:00Z"/>
                <w:rFonts w:eastAsia="Times New Roman" w:cs="Times New Roman"/>
                <w:color w:val="000000"/>
                <w:lang w:eastAsia="en-GB"/>
              </w:rPr>
            </w:pPr>
            <w:ins w:id="376" w:author="1158434" w:date="2017-10-09T16:49:00Z">
              <w:r>
                <w:rPr>
                  <w:rFonts w:eastAsia="Times New Roman" w:cs="Times New Roman"/>
                  <w:color w:val="000000"/>
                  <w:lang w:eastAsia="en-GB"/>
                </w:rPr>
                <w:t>Allow</w:t>
              </w:r>
            </w:ins>
          </w:p>
        </w:tc>
      </w:tr>
      <w:tr w:rsidR="00793B6D" w:rsidRPr="00E63328" w:rsidTr="00E56D7B">
        <w:trPr>
          <w:trHeight w:val="255"/>
          <w:ins w:id="377" w:author="1158434" w:date="2017-10-09T16:49:00Z"/>
        </w:trPr>
        <w:tc>
          <w:tcPr>
            <w:tcW w:w="960" w:type="dxa"/>
            <w:tcBorders>
              <w:top w:val="single" w:sz="4" w:space="0" w:color="auto"/>
              <w:left w:val="single" w:sz="4" w:space="0" w:color="auto"/>
              <w:bottom w:val="single" w:sz="4" w:space="0" w:color="auto"/>
              <w:right w:val="single" w:sz="4" w:space="0" w:color="auto"/>
            </w:tcBorders>
            <w:shd w:val="solid" w:color="FFFFFF" w:themeColor="background1" w:fill="auto"/>
            <w:noWrap/>
            <w:vAlign w:val="bottom"/>
            <w:hideMark/>
          </w:tcPr>
          <w:p w:rsidR="00793B6D" w:rsidRDefault="00793B6D" w:rsidP="00CD78B1">
            <w:pPr>
              <w:spacing w:after="0" w:line="240" w:lineRule="auto"/>
              <w:rPr>
                <w:ins w:id="378" w:author="1158434" w:date="2017-10-09T16:49:00Z"/>
                <w:rFonts w:eastAsia="Times New Roman" w:cs="Times New Roman"/>
                <w:color w:val="000000"/>
                <w:lang w:eastAsia="en-GB"/>
              </w:rPr>
            </w:pPr>
            <w:ins w:id="379" w:author="1158434" w:date="2017-10-09T16:49:00Z">
              <w:r>
                <w:rPr>
                  <w:rFonts w:eastAsia="Times New Roman" w:cs="Times New Roman"/>
                  <w:color w:val="000000"/>
                  <w:lang w:eastAsia="en-GB"/>
                </w:rPr>
                <w:lastRenderedPageBreak/>
                <w:t>MY</w:t>
              </w:r>
            </w:ins>
          </w:p>
        </w:tc>
        <w:tc>
          <w:tcPr>
            <w:tcW w:w="9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Default="00793B6D" w:rsidP="00CD78B1">
            <w:pPr>
              <w:spacing w:after="0" w:line="240" w:lineRule="auto"/>
              <w:rPr>
                <w:ins w:id="380" w:author="1158434" w:date="2017-10-09T16:49:00Z"/>
                <w:rFonts w:eastAsia="Times New Roman" w:cs="Times New Roman"/>
                <w:color w:val="000000"/>
                <w:lang w:eastAsia="en-GB"/>
              </w:rPr>
            </w:pPr>
            <w:ins w:id="381" w:author="1158434" w:date="2017-10-09T16:49:00Z">
              <w:r>
                <w:rPr>
                  <w:rFonts w:eastAsia="Times New Roman" w:cs="Times New Roman"/>
                  <w:color w:val="000000"/>
                  <w:lang w:eastAsia="en-GB"/>
                </w:rPr>
                <w:t>PB1</w:t>
              </w:r>
            </w:ins>
          </w:p>
        </w:tc>
        <w:tc>
          <w:tcPr>
            <w:tcW w:w="280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82" w:author="1158434" w:date="2017-10-09T16:49:00Z"/>
                <w:rFonts w:eastAsia="Times New Roman" w:cs="Times New Roman"/>
                <w:color w:val="000000"/>
                <w:lang w:eastAsia="en-GB"/>
              </w:rPr>
            </w:pPr>
          </w:p>
        </w:tc>
        <w:tc>
          <w:tcPr>
            <w:tcW w:w="117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rPr>
                <w:ins w:id="383" w:author="1158434" w:date="2017-10-09T16:49:00Z"/>
                <w:rFonts w:eastAsia="Times New Roman" w:cs="Times New Roman"/>
                <w:color w:val="000000"/>
                <w:lang w:eastAsia="en-GB"/>
              </w:rPr>
            </w:pPr>
          </w:p>
        </w:tc>
        <w:tc>
          <w:tcPr>
            <w:tcW w:w="2620" w:type="dxa"/>
            <w:tcBorders>
              <w:top w:val="single" w:sz="4" w:space="0" w:color="auto"/>
              <w:left w:val="nil"/>
              <w:bottom w:val="single" w:sz="4" w:space="0" w:color="auto"/>
              <w:right w:val="single" w:sz="4" w:space="0" w:color="auto"/>
            </w:tcBorders>
            <w:shd w:val="solid" w:color="FFFFFF" w:themeColor="background1" w:fill="auto"/>
            <w:noWrap/>
            <w:vAlign w:val="bottom"/>
            <w:hideMark/>
          </w:tcPr>
          <w:p w:rsidR="00793B6D" w:rsidRPr="00E63328" w:rsidRDefault="00793B6D" w:rsidP="00CD78B1">
            <w:pPr>
              <w:spacing w:after="0" w:line="240" w:lineRule="auto"/>
              <w:jc w:val="center"/>
              <w:rPr>
                <w:ins w:id="384" w:author="1158434" w:date="2017-10-09T16:49:00Z"/>
                <w:rFonts w:eastAsia="Times New Roman" w:cs="Times New Roman"/>
                <w:color w:val="000000"/>
                <w:lang w:eastAsia="en-GB"/>
              </w:rPr>
            </w:pPr>
            <w:ins w:id="385" w:author="1158434" w:date="2017-10-09T16:49:00Z">
              <w:r>
                <w:rPr>
                  <w:rFonts w:eastAsia="Times New Roman" w:cs="Times New Roman"/>
                  <w:color w:val="000000"/>
                  <w:lang w:eastAsia="en-GB"/>
                </w:rPr>
                <w:t>Allow</w:t>
              </w:r>
            </w:ins>
          </w:p>
        </w:tc>
      </w:tr>
    </w:tbl>
    <w:p w:rsidR="00CD78B1" w:rsidRPr="00E63328" w:rsidRDefault="00CD78B1" w:rsidP="00CD78B1">
      <w:pPr>
        <w:pStyle w:val="ListParagraph"/>
        <w:ind w:left="1440"/>
      </w:pPr>
    </w:p>
    <w:p w:rsidR="000537B3" w:rsidRDefault="000537B3" w:rsidP="00E133DD">
      <w:pPr>
        <w:pStyle w:val="ListParagraph"/>
        <w:numPr>
          <w:ilvl w:val="1"/>
          <w:numId w:val="2"/>
        </w:numPr>
      </w:pPr>
      <w:r>
        <w:t xml:space="preserve">Mailing Address Validation - </w:t>
      </w:r>
    </w:p>
    <w:p w:rsidR="000537B3" w:rsidRDefault="00095627" w:rsidP="000537B3">
      <w:pPr>
        <w:pStyle w:val="ListParagraph"/>
        <w:ind w:left="1440"/>
      </w:pPr>
      <w:r>
        <w:t xml:space="preserve">In ‘IN’ </w:t>
      </w:r>
      <w:ins w:id="386" w:author="1158434" w:date="2017-10-09T16:40:00Z">
        <w:r w:rsidR="00E062BA">
          <w:t>,</w:t>
        </w:r>
        <w:r w:rsidR="00E062BA">
          <w:t>’</w:t>
        </w:r>
        <w:r w:rsidR="00E062BA">
          <w:t>MY</w:t>
        </w:r>
        <w:r w:rsidR="00E062BA">
          <w:t>’</w:t>
        </w:r>
        <w:r w:rsidR="00E062BA">
          <w:t xml:space="preserve"> </w:t>
        </w:r>
      </w:ins>
      <w:r>
        <w:t xml:space="preserve">&amp; 'SG', using Customer Enquiry or Customer Address/Contact Enquiry –eOps will fetch the value for the field “ISWAUFLAG”. </w:t>
      </w:r>
      <w:r w:rsidR="000537B3">
        <w:t>If the value is “Y” then replacement for the card will be rejected.</w:t>
      </w:r>
    </w:p>
    <w:p w:rsidR="006D2E4A" w:rsidRDefault="006D2E4A" w:rsidP="00E133DD">
      <w:pPr>
        <w:pStyle w:val="ListParagraph"/>
        <w:numPr>
          <w:ilvl w:val="1"/>
          <w:numId w:val="2"/>
        </w:numPr>
        <w:rPr>
          <w:ins w:id="387" w:author="1158434" w:date="2017-10-09T16:51:00Z"/>
        </w:rPr>
      </w:pPr>
      <w:ins w:id="388" w:author="1158434" w:date="2017-10-09T16:51:00Z">
        <w:r>
          <w:t xml:space="preserve">Card Reason Code Validation ( Applicable Only for MY) </w:t>
        </w:r>
        <w:r>
          <w:t>–</w:t>
        </w:r>
        <w:r>
          <w:t xml:space="preserve"> If existing Debit Card reason code = </w:t>
        </w:r>
        <w:r>
          <w:t>‘</w:t>
        </w:r>
        <w:r>
          <w:t>AC</w:t>
        </w:r>
        <w:r>
          <w:t>’</w:t>
        </w:r>
        <w:r>
          <w:t xml:space="preserve"> or </w:t>
        </w:r>
        <w:r>
          <w:t>‘</w:t>
        </w:r>
        <w:r>
          <w:t xml:space="preserve"> </w:t>
        </w:r>
      </w:ins>
      <w:ins w:id="389" w:author="1158434" w:date="2017-10-09T16:52:00Z">
        <w:r>
          <w:t>LT</w:t>
        </w:r>
        <w:r>
          <w:t>’</w:t>
        </w:r>
        <w:r>
          <w:t xml:space="preserve"> or </w:t>
        </w:r>
        <w:r>
          <w:t>‘</w:t>
        </w:r>
        <w:r>
          <w:t>ST</w:t>
        </w:r>
        <w:r>
          <w:t>’</w:t>
        </w:r>
        <w:r>
          <w:t xml:space="preserve"> then allow replacement</w:t>
        </w:r>
      </w:ins>
    </w:p>
    <w:p w:rsidR="00B2197D" w:rsidRDefault="00E133DD" w:rsidP="00E133DD">
      <w:pPr>
        <w:pStyle w:val="ListParagraph"/>
        <w:numPr>
          <w:ilvl w:val="1"/>
          <w:numId w:val="2"/>
        </w:numPr>
      </w:pPr>
      <w:r w:rsidRPr="00E63328">
        <w:t xml:space="preserve">Replacement - </w:t>
      </w:r>
      <w:r w:rsidR="00095627" w:rsidRPr="00E63328">
        <w:t>- For</w:t>
      </w:r>
      <w:r w:rsidRPr="00E63328">
        <w:t xml:space="preserve"> all debit cards that are eligible for replacement </w:t>
      </w:r>
      <w:r w:rsidR="00095627" w:rsidRPr="00E63328">
        <w:t>until Step</w:t>
      </w:r>
      <w:r w:rsidRPr="00E63328">
        <w:t xml:space="preserve"> 1</w:t>
      </w:r>
      <w:r w:rsidR="000537B3">
        <w:t>3</w:t>
      </w:r>
      <w:r w:rsidRPr="00E63328">
        <w:t>, eOps will trigger Replacement request to Euronet and get a response</w:t>
      </w:r>
      <w:r w:rsidR="003D03FB">
        <w:t>. Refer below mandatory fields to be passed and attached specification for more clarifications</w:t>
      </w:r>
    </w:p>
    <w:p w:rsidR="006E748D" w:rsidRDefault="006E748D" w:rsidP="006E748D">
      <w:pPr>
        <w:pStyle w:val="ListParagraph"/>
        <w:ind w:left="1440"/>
      </w:pPr>
      <w:r>
        <w:t>New card number will be generated for card bearing following Reason Codes</w:t>
      </w:r>
    </w:p>
    <w:tbl>
      <w:tblPr>
        <w:tblW w:w="628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7"/>
        <w:gridCol w:w="912"/>
        <w:gridCol w:w="1826"/>
        <w:gridCol w:w="2465"/>
      </w:tblGrid>
      <w:tr w:rsidR="006E748D" w:rsidRPr="00422C12" w:rsidTr="006E748D">
        <w:trPr>
          <w:trHeight w:val="765"/>
          <w:tblHeader/>
        </w:trPr>
        <w:tc>
          <w:tcPr>
            <w:tcW w:w="946" w:type="dxa"/>
            <w:shd w:val="solid" w:color="C4BC96" w:themeColor="background2" w:themeShade="BF" w:fill="FFFF00"/>
            <w:vAlign w:val="bottom"/>
            <w:hideMark/>
          </w:tcPr>
          <w:p w:rsidR="006E748D" w:rsidRPr="00422C12" w:rsidRDefault="006E748D" w:rsidP="00773751">
            <w:pPr>
              <w:spacing w:after="0" w:line="240" w:lineRule="auto"/>
              <w:rPr>
                <w:rFonts w:eastAsia="Times New Roman" w:cs="Times New Roman"/>
                <w:b/>
                <w:color w:val="000000"/>
                <w:lang w:eastAsia="en-GB"/>
              </w:rPr>
            </w:pPr>
            <w:r w:rsidRPr="00422C12">
              <w:rPr>
                <w:rFonts w:eastAsia="Times New Roman" w:cs="Times New Roman"/>
                <w:b/>
                <w:color w:val="000000"/>
                <w:lang w:eastAsia="en-GB"/>
              </w:rPr>
              <w:t>Country</w:t>
            </w:r>
          </w:p>
        </w:tc>
        <w:tc>
          <w:tcPr>
            <w:tcW w:w="912" w:type="dxa"/>
            <w:shd w:val="solid" w:color="C4BC96" w:themeColor="background2" w:themeShade="BF" w:fill="FFFF00"/>
            <w:vAlign w:val="bottom"/>
            <w:hideMark/>
          </w:tcPr>
          <w:p w:rsidR="006E748D" w:rsidRPr="00422C12" w:rsidRDefault="006E748D" w:rsidP="006E748D">
            <w:pPr>
              <w:spacing w:after="0" w:line="240" w:lineRule="auto"/>
              <w:jc w:val="center"/>
              <w:rPr>
                <w:rFonts w:eastAsia="Times New Roman" w:cs="Times New Roman"/>
                <w:b/>
                <w:color w:val="000000"/>
                <w:lang w:eastAsia="en-GB"/>
              </w:rPr>
            </w:pPr>
            <w:r w:rsidRPr="00422C12">
              <w:rPr>
                <w:rFonts w:eastAsia="Times New Roman" w:cs="Times New Roman"/>
                <w:b/>
                <w:color w:val="000000"/>
                <w:lang w:eastAsia="en-GB"/>
              </w:rPr>
              <w:t xml:space="preserve">Current </w:t>
            </w:r>
            <w:r>
              <w:rPr>
                <w:rFonts w:eastAsia="Times New Roman" w:cs="Times New Roman"/>
                <w:b/>
                <w:color w:val="000000"/>
                <w:lang w:eastAsia="en-GB"/>
              </w:rPr>
              <w:t>Reason</w:t>
            </w:r>
            <w:r w:rsidRPr="00422C12">
              <w:rPr>
                <w:rFonts w:eastAsia="Times New Roman" w:cs="Times New Roman"/>
                <w:b/>
                <w:color w:val="000000"/>
                <w:lang w:eastAsia="en-GB"/>
              </w:rPr>
              <w:t xml:space="preserve"> Code</w:t>
            </w:r>
          </w:p>
        </w:tc>
        <w:tc>
          <w:tcPr>
            <w:tcW w:w="1860" w:type="dxa"/>
            <w:shd w:val="solid" w:color="C4BC96" w:themeColor="background2" w:themeShade="BF" w:fill="FFFF00"/>
            <w:vAlign w:val="bottom"/>
            <w:hideMark/>
          </w:tcPr>
          <w:p w:rsidR="006E748D" w:rsidRPr="00422C12" w:rsidRDefault="006E748D" w:rsidP="00773751">
            <w:pPr>
              <w:spacing w:after="0" w:line="240" w:lineRule="auto"/>
              <w:rPr>
                <w:rFonts w:eastAsia="Times New Roman" w:cs="Times New Roman"/>
                <w:b/>
                <w:color w:val="000000"/>
                <w:lang w:eastAsia="en-GB"/>
              </w:rPr>
            </w:pPr>
            <w:r w:rsidRPr="00422C12">
              <w:rPr>
                <w:rFonts w:eastAsia="Times New Roman" w:cs="Times New Roman"/>
                <w:b/>
                <w:color w:val="000000"/>
                <w:lang w:eastAsia="en-GB"/>
              </w:rPr>
              <w:t>Block Description</w:t>
            </w:r>
          </w:p>
        </w:tc>
        <w:tc>
          <w:tcPr>
            <w:tcW w:w="2562" w:type="dxa"/>
            <w:shd w:val="solid" w:color="C4BC96" w:themeColor="background2" w:themeShade="BF" w:fill="FFFF00"/>
            <w:vAlign w:val="center"/>
            <w:hideMark/>
          </w:tcPr>
          <w:p w:rsidR="006E748D" w:rsidRPr="00422C12" w:rsidRDefault="006E748D" w:rsidP="00773751">
            <w:pPr>
              <w:spacing w:after="0" w:line="240" w:lineRule="auto"/>
              <w:jc w:val="center"/>
              <w:rPr>
                <w:rFonts w:eastAsia="Times New Roman" w:cs="Times New Roman"/>
                <w:b/>
                <w:color w:val="000000"/>
                <w:lang w:eastAsia="en-GB"/>
              </w:rPr>
            </w:pPr>
            <w:r w:rsidRPr="00422C12">
              <w:rPr>
                <w:rFonts w:eastAsia="Times New Roman" w:cs="Times New Roman"/>
                <w:b/>
                <w:color w:val="000000"/>
                <w:lang w:eastAsia="en-GB"/>
              </w:rPr>
              <w:t>NEW CARD # ISSUED</w:t>
            </w:r>
          </w:p>
        </w:tc>
      </w:tr>
      <w:tr w:rsidR="006E748D" w:rsidRPr="00422C12" w:rsidTr="006E748D">
        <w:trPr>
          <w:trHeight w:val="510"/>
        </w:trPr>
        <w:tc>
          <w:tcPr>
            <w:tcW w:w="946" w:type="dxa"/>
            <w:shd w:val="clear" w:color="auto" w:fill="auto"/>
            <w:vAlign w:val="center"/>
            <w:hideMark/>
          </w:tcPr>
          <w:p w:rsidR="006E748D" w:rsidRDefault="006E748D" w:rsidP="00773751">
            <w:pPr>
              <w:spacing w:after="0" w:line="240" w:lineRule="auto"/>
              <w:rPr>
                <w:rFonts w:eastAsia="Times New Roman" w:cs="Times New Roman"/>
                <w:color w:val="000000"/>
                <w:lang w:eastAsia="en-GB"/>
              </w:rPr>
            </w:pPr>
            <w:r>
              <w:rPr>
                <w:rFonts w:eastAsia="Times New Roman" w:cs="Times New Roman"/>
                <w:color w:val="000000"/>
                <w:lang w:eastAsia="en-GB"/>
              </w:rPr>
              <w:t>All  Euronet</w:t>
            </w:r>
          </w:p>
          <w:p w:rsidR="006E748D" w:rsidRPr="00422C12" w:rsidRDefault="006E748D" w:rsidP="00773751">
            <w:pPr>
              <w:spacing w:after="0" w:line="240" w:lineRule="auto"/>
              <w:rPr>
                <w:rFonts w:eastAsia="Times New Roman" w:cs="Times New Roman"/>
                <w:color w:val="000000"/>
                <w:lang w:eastAsia="en-GB"/>
              </w:rPr>
            </w:pPr>
            <w:r>
              <w:rPr>
                <w:rFonts w:eastAsia="Times New Roman" w:cs="Times New Roman"/>
                <w:color w:val="000000"/>
                <w:lang w:eastAsia="en-GB"/>
              </w:rPr>
              <w:t>Countries</w:t>
            </w:r>
          </w:p>
        </w:tc>
        <w:tc>
          <w:tcPr>
            <w:tcW w:w="912" w:type="dxa"/>
            <w:shd w:val="clear" w:color="auto" w:fill="auto"/>
            <w:vAlign w:val="center"/>
            <w:hideMark/>
          </w:tcPr>
          <w:p w:rsidR="006E748D" w:rsidRPr="00422C12" w:rsidRDefault="006E748D" w:rsidP="00773751">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LT</w:t>
            </w:r>
          </w:p>
        </w:tc>
        <w:tc>
          <w:tcPr>
            <w:tcW w:w="1860" w:type="dxa"/>
            <w:shd w:val="clear" w:color="auto" w:fill="auto"/>
            <w:vAlign w:val="center"/>
            <w:hideMark/>
          </w:tcPr>
          <w:p w:rsidR="006E748D" w:rsidRPr="00422C12" w:rsidRDefault="006E748D" w:rsidP="00773751">
            <w:pPr>
              <w:spacing w:after="0" w:line="240" w:lineRule="auto"/>
              <w:rPr>
                <w:rFonts w:eastAsia="Times New Roman" w:cs="Times New Roman"/>
                <w:color w:val="000000"/>
                <w:lang w:eastAsia="en-GB"/>
              </w:rPr>
            </w:pPr>
            <w:r w:rsidRPr="00422C12">
              <w:rPr>
                <w:rFonts w:eastAsia="Times New Roman" w:cs="Times New Roman"/>
                <w:color w:val="000000"/>
                <w:lang w:eastAsia="en-GB"/>
              </w:rPr>
              <w:t>Lost</w:t>
            </w:r>
          </w:p>
        </w:tc>
        <w:tc>
          <w:tcPr>
            <w:tcW w:w="2562" w:type="dxa"/>
            <w:shd w:val="clear" w:color="auto" w:fill="auto"/>
            <w:vAlign w:val="center"/>
            <w:hideMark/>
          </w:tcPr>
          <w:p w:rsidR="006E748D" w:rsidRPr="00422C12" w:rsidRDefault="006E748D" w:rsidP="00773751">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r w:rsidR="00A05DB3" w:rsidRPr="00422C12" w:rsidTr="006E748D">
        <w:trPr>
          <w:trHeight w:val="510"/>
        </w:trPr>
        <w:tc>
          <w:tcPr>
            <w:tcW w:w="946" w:type="dxa"/>
            <w:shd w:val="clear" w:color="auto" w:fill="auto"/>
            <w:vAlign w:val="center"/>
            <w:hideMark/>
          </w:tcPr>
          <w:p w:rsidR="00A05DB3" w:rsidRDefault="00A05DB3" w:rsidP="00773751">
            <w:pPr>
              <w:spacing w:after="0" w:line="240" w:lineRule="auto"/>
              <w:rPr>
                <w:rFonts w:eastAsia="Times New Roman" w:cs="Times New Roman"/>
                <w:color w:val="000000"/>
                <w:lang w:eastAsia="en-GB"/>
              </w:rPr>
            </w:pPr>
            <w:r>
              <w:rPr>
                <w:rFonts w:eastAsia="Times New Roman" w:cs="Times New Roman"/>
                <w:color w:val="000000"/>
                <w:lang w:eastAsia="en-GB"/>
              </w:rPr>
              <w:t>All Euronet Countries</w:t>
            </w:r>
          </w:p>
        </w:tc>
        <w:tc>
          <w:tcPr>
            <w:tcW w:w="912" w:type="dxa"/>
            <w:shd w:val="clear" w:color="auto" w:fill="auto"/>
            <w:vAlign w:val="center"/>
            <w:hideMark/>
          </w:tcPr>
          <w:p w:rsidR="00A05DB3" w:rsidRPr="00422C12" w:rsidRDefault="00A05DB3" w:rsidP="00773751">
            <w:pPr>
              <w:spacing w:after="0" w:line="240" w:lineRule="auto"/>
              <w:jc w:val="center"/>
              <w:rPr>
                <w:rFonts w:eastAsia="Times New Roman" w:cs="Times New Roman"/>
                <w:color w:val="000000"/>
                <w:lang w:eastAsia="en-GB"/>
              </w:rPr>
            </w:pPr>
            <w:r>
              <w:rPr>
                <w:rFonts w:eastAsia="Times New Roman" w:cs="Times New Roman"/>
                <w:color w:val="000000"/>
                <w:lang w:eastAsia="en-GB"/>
              </w:rPr>
              <w:t>ST</w:t>
            </w:r>
          </w:p>
        </w:tc>
        <w:tc>
          <w:tcPr>
            <w:tcW w:w="1860" w:type="dxa"/>
            <w:shd w:val="clear" w:color="auto" w:fill="auto"/>
            <w:vAlign w:val="center"/>
            <w:hideMark/>
          </w:tcPr>
          <w:p w:rsidR="00A05DB3" w:rsidRPr="00422C12" w:rsidRDefault="00A05DB3" w:rsidP="00773751">
            <w:pPr>
              <w:spacing w:after="0" w:line="240" w:lineRule="auto"/>
              <w:rPr>
                <w:rFonts w:eastAsia="Times New Roman" w:cs="Times New Roman"/>
                <w:color w:val="000000"/>
                <w:lang w:eastAsia="en-GB"/>
              </w:rPr>
            </w:pPr>
            <w:r>
              <w:rPr>
                <w:rFonts w:eastAsia="Times New Roman" w:cs="Times New Roman"/>
                <w:color w:val="000000"/>
                <w:lang w:eastAsia="en-GB"/>
              </w:rPr>
              <w:t>Stolen</w:t>
            </w:r>
          </w:p>
        </w:tc>
        <w:tc>
          <w:tcPr>
            <w:tcW w:w="2562" w:type="dxa"/>
            <w:shd w:val="clear" w:color="auto" w:fill="auto"/>
            <w:vAlign w:val="center"/>
            <w:hideMark/>
          </w:tcPr>
          <w:p w:rsidR="00A05DB3" w:rsidRPr="00422C12" w:rsidRDefault="00A05DB3" w:rsidP="00773751">
            <w:pPr>
              <w:spacing w:after="0" w:line="240" w:lineRule="auto"/>
              <w:jc w:val="center"/>
              <w:rPr>
                <w:rFonts w:eastAsia="Times New Roman" w:cs="Times New Roman"/>
                <w:color w:val="000000"/>
                <w:lang w:eastAsia="en-GB"/>
              </w:rPr>
            </w:pPr>
            <w:r>
              <w:rPr>
                <w:rFonts w:eastAsia="Times New Roman" w:cs="Times New Roman"/>
                <w:color w:val="000000"/>
                <w:lang w:eastAsia="en-GB"/>
              </w:rPr>
              <w:t>Yes</w:t>
            </w:r>
          </w:p>
        </w:tc>
      </w:tr>
      <w:tr w:rsidR="006E748D" w:rsidRPr="00422C12" w:rsidTr="006E748D">
        <w:trPr>
          <w:trHeight w:val="510"/>
        </w:trPr>
        <w:tc>
          <w:tcPr>
            <w:tcW w:w="946" w:type="dxa"/>
            <w:shd w:val="clear" w:color="auto" w:fill="auto"/>
            <w:vAlign w:val="center"/>
            <w:hideMark/>
          </w:tcPr>
          <w:p w:rsidR="006E748D" w:rsidRPr="00422C12" w:rsidRDefault="006E748D" w:rsidP="00773751">
            <w:pPr>
              <w:spacing w:after="0" w:line="240" w:lineRule="auto"/>
              <w:rPr>
                <w:rFonts w:eastAsia="Times New Roman" w:cs="Times New Roman"/>
                <w:color w:val="000000"/>
                <w:lang w:eastAsia="en-GB"/>
              </w:rPr>
            </w:pPr>
            <w:r>
              <w:rPr>
                <w:rFonts w:eastAsia="Times New Roman" w:cs="Times New Roman"/>
                <w:color w:val="000000"/>
                <w:lang w:eastAsia="en-GB"/>
              </w:rPr>
              <w:t>All Euronet Countries</w:t>
            </w:r>
          </w:p>
        </w:tc>
        <w:tc>
          <w:tcPr>
            <w:tcW w:w="912" w:type="dxa"/>
            <w:shd w:val="clear" w:color="auto" w:fill="auto"/>
            <w:vAlign w:val="center"/>
            <w:hideMark/>
          </w:tcPr>
          <w:p w:rsidR="006E748D" w:rsidRPr="00422C12" w:rsidRDefault="006E748D" w:rsidP="00773751">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CN</w:t>
            </w:r>
          </w:p>
        </w:tc>
        <w:tc>
          <w:tcPr>
            <w:tcW w:w="1860" w:type="dxa"/>
            <w:shd w:val="clear" w:color="auto" w:fill="auto"/>
            <w:vAlign w:val="center"/>
            <w:hideMark/>
          </w:tcPr>
          <w:p w:rsidR="006E748D" w:rsidRPr="00422C12" w:rsidRDefault="006E748D" w:rsidP="00773751">
            <w:pPr>
              <w:spacing w:after="0" w:line="240" w:lineRule="auto"/>
              <w:rPr>
                <w:rFonts w:eastAsia="Times New Roman" w:cs="Times New Roman"/>
                <w:color w:val="000000"/>
                <w:lang w:eastAsia="en-GB"/>
              </w:rPr>
            </w:pPr>
            <w:r w:rsidRPr="00422C12">
              <w:rPr>
                <w:rFonts w:eastAsia="Times New Roman" w:cs="Times New Roman"/>
                <w:color w:val="000000"/>
                <w:lang w:eastAsia="en-GB"/>
              </w:rPr>
              <w:t>Cancel</w:t>
            </w:r>
          </w:p>
        </w:tc>
        <w:tc>
          <w:tcPr>
            <w:tcW w:w="2562" w:type="dxa"/>
            <w:shd w:val="clear" w:color="auto" w:fill="auto"/>
            <w:vAlign w:val="center"/>
            <w:hideMark/>
          </w:tcPr>
          <w:p w:rsidR="006E748D" w:rsidRPr="00422C12" w:rsidRDefault="006E748D" w:rsidP="00773751">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bl>
    <w:p w:rsidR="006E748D" w:rsidRDefault="006E748D" w:rsidP="006E748D">
      <w:pPr>
        <w:pStyle w:val="ListParagraph"/>
        <w:ind w:left="1440"/>
      </w:pPr>
    </w:p>
    <w:p w:rsidR="00635E9C" w:rsidRDefault="00635E9C" w:rsidP="006E748D">
      <w:pPr>
        <w:pStyle w:val="ListParagraph"/>
        <w:ind w:left="1440"/>
      </w:pPr>
      <w:r>
        <w:t>To Issue new card Number in Hogan (HK), following fields will be interfaced – Yet to be finalised</w:t>
      </w:r>
    </w:p>
    <w:tbl>
      <w:tblPr>
        <w:tblW w:w="0" w:type="auto"/>
        <w:shd w:val="clear" w:color="auto" w:fill="FFFFFF"/>
        <w:tblCellMar>
          <w:top w:w="15" w:type="dxa"/>
          <w:left w:w="15" w:type="dxa"/>
          <w:bottom w:w="15" w:type="dxa"/>
          <w:right w:w="15" w:type="dxa"/>
        </w:tblCellMar>
        <w:tblLook w:val="04A0"/>
      </w:tblPr>
      <w:tblGrid>
        <w:gridCol w:w="2973"/>
        <w:gridCol w:w="359"/>
        <w:gridCol w:w="4952"/>
      </w:tblGrid>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Generate New Card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To issue new card number</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Card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Card Type = as per selected card type and design</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Language = as per selected value</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Currency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As per selected primary account#</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Primary Linked Account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As per selected primary account#</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Other linked account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As per selected other account# 1</w:t>
            </w:r>
          </w:p>
        </w:tc>
      </w:tr>
      <w:tr w:rsidR="00635E9C" w:rsidRPr="00635E9C" w:rsidTr="00635E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Other linked account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35E9C" w:rsidRPr="00635E9C" w:rsidRDefault="00635E9C" w:rsidP="00635E9C">
            <w:pPr>
              <w:spacing w:after="0" w:line="240" w:lineRule="auto"/>
              <w:rPr>
                <w:rFonts w:ascii="Arial" w:eastAsia="Times New Roman" w:hAnsi="Arial" w:cs="Arial"/>
                <w:color w:val="333333"/>
                <w:sz w:val="21"/>
                <w:szCs w:val="21"/>
                <w:lang w:eastAsia="en-GB"/>
              </w:rPr>
            </w:pPr>
            <w:r w:rsidRPr="00635E9C">
              <w:rPr>
                <w:rFonts w:ascii="Arial" w:eastAsia="Times New Roman" w:hAnsi="Arial" w:cs="Arial"/>
                <w:color w:val="333333"/>
                <w:sz w:val="21"/>
                <w:szCs w:val="21"/>
                <w:lang w:eastAsia="en-GB"/>
              </w:rPr>
              <w:t>As per selected other account# 2</w:t>
            </w:r>
          </w:p>
        </w:tc>
      </w:tr>
    </w:tbl>
    <w:p w:rsidR="00635E9C" w:rsidRDefault="00635E9C" w:rsidP="006E748D">
      <w:pPr>
        <w:pStyle w:val="ListParagraph"/>
        <w:ind w:left="1440"/>
      </w:pPr>
    </w:p>
    <w:p w:rsidR="003D03FB" w:rsidRDefault="003D03FB" w:rsidP="003D03FB">
      <w:pPr>
        <w:pStyle w:val="ListParagraph"/>
        <w:ind w:left="1440"/>
      </w:pPr>
    </w:p>
    <w:bookmarkStart w:id="390" w:name="_MON_1564633743"/>
    <w:bookmarkEnd w:id="390"/>
    <w:p w:rsidR="00371495" w:rsidRPr="00E63328" w:rsidRDefault="00743247" w:rsidP="003D03FB">
      <w:pPr>
        <w:pStyle w:val="ListParagraph"/>
        <w:ind w:left="1440"/>
      </w:pPr>
      <w:r>
        <w:object w:dxaOrig="2069" w:dyaOrig="1339">
          <v:shape id="_x0000_i1026" type="#_x0000_t75" style="width:103.5pt;height:66.75pt" o:ole="" o:bordertopcolor="green" o:borderleftcolor="green" o:borderbottomcolor="green" o:borderrightcolor="green">
            <v:imagedata r:id="rId16" o:title=""/>
            <w10:bordertop type="single" width="12"/>
            <w10:borderleft type="single" width="12"/>
            <w10:borderbottom type="single" width="12"/>
            <w10:borderright type="single" width="12"/>
          </v:shape>
          <o:OLEObject Type="Embed" ProgID="Excel.Sheet.12" ShapeID="_x0000_i1026" DrawAspect="Icon" ObjectID="_1569073954" r:id="rId17"/>
        </w:object>
      </w:r>
    </w:p>
    <w:tbl>
      <w:tblPr>
        <w:tblW w:w="8921" w:type="dxa"/>
        <w:tblInd w:w="93" w:type="dxa"/>
        <w:tblLook w:val="04A0"/>
      </w:tblPr>
      <w:tblGrid>
        <w:gridCol w:w="870"/>
        <w:gridCol w:w="1831"/>
        <w:gridCol w:w="2840"/>
        <w:gridCol w:w="1380"/>
        <w:gridCol w:w="980"/>
        <w:gridCol w:w="1120"/>
      </w:tblGrid>
      <w:tr w:rsidR="003D03FB" w:rsidRPr="003D03FB" w:rsidTr="00371495">
        <w:trPr>
          <w:trHeight w:val="300"/>
          <w:tblHeader/>
        </w:trPr>
        <w:tc>
          <w:tcPr>
            <w:tcW w:w="87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Parent</w:t>
            </w:r>
          </w:p>
        </w:tc>
        <w:tc>
          <w:tcPr>
            <w:tcW w:w="1831"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Swtich D.E</w:t>
            </w:r>
          </w:p>
        </w:tc>
        <w:tc>
          <w:tcPr>
            <w:tcW w:w="2840"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Business Name</w:t>
            </w:r>
          </w:p>
        </w:tc>
        <w:tc>
          <w:tcPr>
            <w:tcW w:w="1380"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Data Type</w:t>
            </w:r>
          </w:p>
        </w:tc>
        <w:tc>
          <w:tcPr>
            <w:tcW w:w="880"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Length</w:t>
            </w:r>
          </w:p>
        </w:tc>
        <w:tc>
          <w:tcPr>
            <w:tcW w:w="1120" w:type="dxa"/>
            <w:tcBorders>
              <w:top w:val="single" w:sz="4" w:space="0" w:color="auto"/>
              <w:left w:val="nil"/>
              <w:bottom w:val="single" w:sz="4" w:space="0" w:color="auto"/>
              <w:right w:val="single" w:sz="4" w:space="0" w:color="auto"/>
            </w:tcBorders>
            <w:shd w:val="clear" w:color="000000" w:fill="C4BC96" w:themeFill="background2" w:themeFillShade="BF"/>
            <w:noWrap/>
            <w:vAlign w:val="bottom"/>
            <w:hideMark/>
          </w:tcPr>
          <w:p w:rsidR="003D03FB" w:rsidRPr="003D03FB" w:rsidRDefault="003D03FB" w:rsidP="003D03FB">
            <w:pPr>
              <w:spacing w:after="0" w:line="240" w:lineRule="auto"/>
              <w:rPr>
                <w:rFonts w:ascii="Calibri" w:eastAsia="Times New Roman" w:hAnsi="Calibri" w:cs="Times New Roman"/>
                <w:b/>
                <w:bCs/>
                <w:lang w:eastAsia="en-GB"/>
              </w:rPr>
            </w:pPr>
            <w:r w:rsidRPr="003D03FB">
              <w:rPr>
                <w:rFonts w:ascii="Calibri" w:eastAsia="Times New Roman" w:hAnsi="Calibri" w:cs="Times New Roman"/>
                <w:b/>
                <w:bCs/>
                <w:lang w:eastAsia="en-GB"/>
              </w:rPr>
              <w:t>M/O/C</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 xml:space="preserve">Header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ServiceID</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ServiceID</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10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Header</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ChannelID</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ChannelID</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10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Header</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CountryCode</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CountryCode</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2</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 xml:space="preserve">Header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TxnSeqNum</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Transaction Sequence Number</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Numeric</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15</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Header</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SourceDate</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SourceDate</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YYYY-MM-DD</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10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 xml:space="preserve">Header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 xml:space="preserve">SourceTime </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 xml:space="preserve">SourceTime </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HH:MM:SS</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8</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 xml:space="preserve">M </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Header</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TransmissionDate</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TransmissionDate</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YYYY-MM-DD</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10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Header</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TransmissionTime</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TransmissionTime</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HH:MM:SS</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8</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CC"/>
                <w:lang w:eastAsia="en-GB"/>
              </w:rPr>
            </w:pPr>
            <w:r w:rsidRPr="003D03FB">
              <w:rPr>
                <w:rFonts w:ascii="Calibri" w:eastAsia="Times New Roman" w:hAnsi="Calibri" w:cs="Times New Roman"/>
                <w:color w:val="0000CC"/>
                <w:lang w:eastAsia="en-GB"/>
              </w:rPr>
              <w:t xml:space="preserve">Header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 xml:space="preserve">MessageVersion </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 xml:space="preserve">MessageVersion </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Numeric</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2</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 xml:space="preserve">M </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CardNumber</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Debit Card Number</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19</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743247"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743247" w:rsidRPr="003D03FB" w:rsidRDefault="00743247" w:rsidP="003D03FB">
            <w:pPr>
              <w:spacing w:after="0" w:line="240" w:lineRule="auto"/>
              <w:rPr>
                <w:rFonts w:ascii="Calibri" w:eastAsia="Times New Roman" w:hAnsi="Calibri" w:cs="Times New Roman"/>
                <w:color w:val="FF0000"/>
                <w:lang w:eastAsia="en-GB"/>
              </w:rPr>
            </w:pPr>
            <w:r>
              <w:rPr>
                <w:rFonts w:ascii="Calibri" w:hAnsi="Calibri"/>
                <w:color w:val="FF0000"/>
              </w:rPr>
              <w:t xml:space="preserve">Body </w:t>
            </w:r>
          </w:p>
        </w:tc>
        <w:tc>
          <w:tcPr>
            <w:tcW w:w="1831" w:type="dxa"/>
            <w:tcBorders>
              <w:top w:val="nil"/>
              <w:left w:val="nil"/>
              <w:bottom w:val="single" w:sz="4" w:space="0" w:color="auto"/>
              <w:right w:val="single" w:sz="4" w:space="0" w:color="auto"/>
            </w:tcBorders>
            <w:shd w:val="clear" w:color="000000" w:fill="FFFFFF"/>
            <w:noWrap/>
            <w:vAlign w:val="bottom"/>
            <w:hideMark/>
          </w:tcPr>
          <w:p w:rsidR="00743247" w:rsidRPr="003D03FB" w:rsidRDefault="00743247" w:rsidP="003D03FB">
            <w:pPr>
              <w:spacing w:after="0" w:line="240" w:lineRule="auto"/>
              <w:rPr>
                <w:rFonts w:ascii="Calibri" w:eastAsia="Times New Roman" w:hAnsi="Calibri" w:cs="Times New Roman"/>
                <w:lang w:eastAsia="en-GB"/>
              </w:rPr>
            </w:pPr>
            <w:r>
              <w:rPr>
                <w:rFonts w:ascii="Calibri" w:hAnsi="Calibri"/>
              </w:rPr>
              <w:t>CardSeqNum</w:t>
            </w:r>
          </w:p>
        </w:tc>
        <w:tc>
          <w:tcPr>
            <w:tcW w:w="2840" w:type="dxa"/>
            <w:tcBorders>
              <w:top w:val="nil"/>
              <w:left w:val="nil"/>
              <w:bottom w:val="single" w:sz="4" w:space="0" w:color="auto"/>
              <w:right w:val="single" w:sz="4" w:space="0" w:color="auto"/>
            </w:tcBorders>
            <w:shd w:val="clear" w:color="000000" w:fill="FFFFFF"/>
            <w:noWrap/>
            <w:vAlign w:val="bottom"/>
            <w:hideMark/>
          </w:tcPr>
          <w:p w:rsidR="00743247" w:rsidRPr="003D03FB" w:rsidRDefault="00743247" w:rsidP="008412AD">
            <w:pPr>
              <w:spacing w:after="0" w:line="240" w:lineRule="auto"/>
              <w:rPr>
                <w:rFonts w:ascii="Calibri" w:eastAsia="Times New Roman" w:hAnsi="Calibri" w:cs="Times New Roman"/>
                <w:lang w:eastAsia="en-GB"/>
              </w:rPr>
            </w:pPr>
            <w:r>
              <w:rPr>
                <w:rFonts w:ascii="Calibri" w:hAnsi="Calibri"/>
              </w:rPr>
              <w:t xml:space="preserve">Card Sequence Number – The value </w:t>
            </w:r>
            <w:r w:rsidR="008412AD">
              <w:rPr>
                <w:rFonts w:ascii="Calibri" w:hAnsi="Calibri"/>
              </w:rPr>
              <w:t xml:space="preserve">fetched from EURONET </w:t>
            </w:r>
            <w:r>
              <w:rPr>
                <w:rFonts w:ascii="Calibri" w:hAnsi="Calibri"/>
              </w:rPr>
              <w:t>will be passed</w:t>
            </w:r>
            <w:r w:rsidR="008412AD">
              <w:rPr>
                <w:rFonts w:ascii="Calibri" w:hAnsi="Calibri"/>
              </w:rPr>
              <w:t xml:space="preserve"> if Function below is</w:t>
            </w:r>
            <w:r>
              <w:rPr>
                <w:rFonts w:ascii="Calibri" w:hAnsi="Calibri"/>
              </w:rPr>
              <w:t xml:space="preserve"> “S” ( Same Number) else not required</w:t>
            </w:r>
          </w:p>
        </w:tc>
        <w:tc>
          <w:tcPr>
            <w:tcW w:w="1380" w:type="dxa"/>
            <w:tcBorders>
              <w:top w:val="nil"/>
              <w:left w:val="nil"/>
              <w:bottom w:val="single" w:sz="4" w:space="0" w:color="auto"/>
              <w:right w:val="single" w:sz="4" w:space="0" w:color="auto"/>
            </w:tcBorders>
            <w:shd w:val="clear" w:color="000000" w:fill="FFFFFF"/>
            <w:noWrap/>
            <w:vAlign w:val="bottom"/>
            <w:hideMark/>
          </w:tcPr>
          <w:p w:rsidR="00743247" w:rsidRPr="003D03FB" w:rsidRDefault="00743247" w:rsidP="003D03FB">
            <w:pPr>
              <w:spacing w:after="0" w:line="240" w:lineRule="auto"/>
              <w:rPr>
                <w:rFonts w:ascii="Calibri" w:eastAsia="Times New Roman" w:hAnsi="Calibri" w:cs="Times New Roman"/>
                <w:lang w:eastAsia="en-GB"/>
              </w:rPr>
            </w:pPr>
            <w:r>
              <w:rPr>
                <w:rFonts w:ascii="Calibri" w:hAnsi="Calibri"/>
              </w:rPr>
              <w:t>1</w:t>
            </w:r>
          </w:p>
        </w:tc>
        <w:tc>
          <w:tcPr>
            <w:tcW w:w="880" w:type="dxa"/>
            <w:tcBorders>
              <w:top w:val="nil"/>
              <w:left w:val="nil"/>
              <w:bottom w:val="single" w:sz="4" w:space="0" w:color="auto"/>
              <w:right w:val="single" w:sz="4" w:space="0" w:color="auto"/>
            </w:tcBorders>
            <w:shd w:val="clear" w:color="000000" w:fill="FFFFFF"/>
            <w:noWrap/>
            <w:vAlign w:val="bottom"/>
            <w:hideMark/>
          </w:tcPr>
          <w:p w:rsidR="00743247" w:rsidRPr="003D03FB" w:rsidRDefault="00743247" w:rsidP="003D03FB">
            <w:pPr>
              <w:spacing w:after="0" w:line="240" w:lineRule="auto"/>
              <w:rPr>
                <w:rFonts w:ascii="Calibri" w:eastAsia="Times New Roman" w:hAnsi="Calibri" w:cs="Times New Roman"/>
                <w:lang w:eastAsia="en-GB"/>
              </w:rPr>
            </w:pPr>
            <w:r>
              <w:rPr>
                <w:rFonts w:ascii="Calibri" w:hAnsi="Calibri"/>
              </w:rPr>
              <w:t>Numeric</w:t>
            </w:r>
          </w:p>
        </w:tc>
        <w:tc>
          <w:tcPr>
            <w:tcW w:w="1120" w:type="dxa"/>
            <w:tcBorders>
              <w:top w:val="nil"/>
              <w:left w:val="nil"/>
              <w:bottom w:val="single" w:sz="4" w:space="0" w:color="auto"/>
              <w:right w:val="single" w:sz="4" w:space="0" w:color="auto"/>
            </w:tcBorders>
            <w:shd w:val="clear" w:color="000000" w:fill="FFFFFF"/>
            <w:noWrap/>
            <w:vAlign w:val="bottom"/>
            <w:hideMark/>
          </w:tcPr>
          <w:p w:rsidR="00743247" w:rsidRPr="003D03FB" w:rsidRDefault="00743247" w:rsidP="003D03FB">
            <w:pPr>
              <w:spacing w:after="0" w:line="240" w:lineRule="auto"/>
              <w:rPr>
                <w:rFonts w:ascii="Calibri" w:eastAsia="Times New Roman" w:hAnsi="Calibri" w:cs="Times New Roman"/>
                <w:b/>
                <w:bCs/>
                <w:color w:val="C00000"/>
                <w:lang w:eastAsia="en-GB"/>
              </w:rPr>
            </w:pPr>
            <w:r>
              <w:rPr>
                <w:rFonts w:ascii="Calibri" w:hAnsi="Calibri"/>
              </w:rPr>
              <w:t>M</w:t>
            </w:r>
          </w:p>
        </w:tc>
      </w:tr>
      <w:tr w:rsidR="003D03FB" w:rsidRPr="003D03FB" w:rsidTr="003D03FB">
        <w:trPr>
          <w:trHeight w:val="9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CardActFlag</w:t>
            </w:r>
          </w:p>
        </w:tc>
        <w:tc>
          <w:tcPr>
            <w:tcW w:w="2840" w:type="dxa"/>
            <w:tcBorders>
              <w:top w:val="nil"/>
              <w:left w:val="nil"/>
              <w:bottom w:val="single" w:sz="4" w:space="0" w:color="auto"/>
              <w:right w:val="single" w:sz="4" w:space="0" w:color="auto"/>
            </w:tcBorders>
            <w:shd w:val="clear" w:color="000000" w:fill="FFFFFF"/>
            <w:noWrap/>
            <w:hideMark/>
          </w:tcPr>
          <w:p w:rsidR="003D03FB" w:rsidRDefault="003D03FB" w:rsidP="003D03FB">
            <w:pPr>
              <w:spacing w:after="0" w:line="240" w:lineRule="auto"/>
              <w:rPr>
                <w:ins w:id="391" w:author="1158434" w:date="2017-10-09T16:08:00Z"/>
                <w:rFonts w:ascii="Calibri" w:eastAsia="Times New Roman" w:hAnsi="Calibri" w:cs="Times New Roman"/>
                <w:lang w:eastAsia="en-GB"/>
              </w:rPr>
            </w:pPr>
            <w:r w:rsidRPr="003D03FB">
              <w:rPr>
                <w:rFonts w:ascii="Calibri" w:eastAsia="Times New Roman" w:hAnsi="Calibri" w:cs="Times New Roman"/>
                <w:lang w:eastAsia="en-GB"/>
              </w:rPr>
              <w:t>Card Activation Flag</w:t>
            </w:r>
          </w:p>
          <w:p w:rsidR="00D95B9D" w:rsidRPr="003D03FB" w:rsidRDefault="00D95B9D" w:rsidP="00D12655">
            <w:pPr>
              <w:spacing w:after="0" w:line="240" w:lineRule="auto"/>
              <w:rPr>
                <w:rFonts w:ascii="Calibri" w:eastAsia="Times New Roman" w:hAnsi="Calibri" w:cs="Times New Roman"/>
                <w:lang w:eastAsia="en-GB"/>
              </w:rPr>
            </w:pPr>
            <w:ins w:id="392" w:author="1158434" w:date="2017-10-09T16:08:00Z">
              <w:r>
                <w:rPr>
                  <w:rFonts w:ascii="Calibri" w:eastAsia="Times New Roman" w:hAnsi="Calibri" w:cs="Times New Roman"/>
                  <w:lang w:eastAsia="en-GB"/>
                </w:rPr>
                <w:t xml:space="preserve">Default to </w:t>
              </w:r>
              <w:r>
                <w:rPr>
                  <w:rFonts w:ascii="Calibri" w:eastAsia="Times New Roman" w:hAnsi="Calibri" w:cs="Times New Roman"/>
                  <w:lang w:eastAsia="en-GB"/>
                </w:rPr>
                <w:t>“</w:t>
              </w:r>
              <w:r>
                <w:rPr>
                  <w:rFonts w:ascii="Calibri" w:eastAsia="Times New Roman" w:hAnsi="Calibri" w:cs="Times New Roman"/>
                  <w:lang w:eastAsia="en-GB"/>
                </w:rPr>
                <w:t>Y</w:t>
              </w:r>
              <w:r>
                <w:rPr>
                  <w:rFonts w:ascii="Calibri" w:eastAsia="Times New Roman" w:hAnsi="Calibri" w:cs="Times New Roman"/>
                  <w:lang w:eastAsia="en-GB"/>
                </w:rPr>
                <w:t>”</w:t>
              </w:r>
              <w:r>
                <w:rPr>
                  <w:rFonts w:ascii="Calibri" w:eastAsia="Times New Roman" w:hAnsi="Calibri" w:cs="Times New Roman"/>
                  <w:lang w:eastAsia="en-GB"/>
                </w:rPr>
                <w:t xml:space="preserve"> for India. </w:t>
              </w:r>
            </w:ins>
            <w:ins w:id="393" w:author="1158434" w:date="2017-10-09T16:11:00Z">
              <w:r w:rsidR="00D12655">
                <w:rPr>
                  <w:rFonts w:ascii="Calibri" w:eastAsia="Times New Roman" w:hAnsi="Calibri" w:cs="Times New Roman"/>
                  <w:lang w:eastAsia="en-GB"/>
                </w:rPr>
                <w:t xml:space="preserve"> The value will </w:t>
              </w:r>
            </w:ins>
            <w:ins w:id="394" w:author="1158434" w:date="2017-10-09T16:12:00Z">
              <w:r w:rsidR="00D12655">
                <w:rPr>
                  <w:rFonts w:ascii="Calibri" w:eastAsia="Times New Roman" w:hAnsi="Calibri" w:cs="Times New Roman"/>
                  <w:lang w:eastAsia="en-GB"/>
                </w:rPr>
                <w:t>v</w:t>
              </w:r>
            </w:ins>
            <w:ins w:id="395" w:author="1158434" w:date="2017-10-09T16:08:00Z">
              <w:r>
                <w:rPr>
                  <w:rFonts w:ascii="Calibri" w:eastAsia="Times New Roman" w:hAnsi="Calibri" w:cs="Times New Roman"/>
                  <w:lang w:eastAsia="en-GB"/>
                </w:rPr>
                <w:t>ary by country</w:t>
              </w:r>
            </w:ins>
          </w:p>
        </w:tc>
        <w:tc>
          <w:tcPr>
            <w:tcW w:w="1380"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Char</w:t>
            </w:r>
          </w:p>
        </w:tc>
        <w:tc>
          <w:tcPr>
            <w:tcW w:w="880"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1</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RelID</w:t>
            </w:r>
          </w:p>
        </w:tc>
        <w:tc>
          <w:tcPr>
            <w:tcW w:w="2840"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color w:val="000000"/>
                <w:lang w:eastAsia="en-GB"/>
              </w:rPr>
            </w:pPr>
            <w:del w:id="396" w:author="1158434" w:date="2017-10-09T16:13:00Z">
              <w:r w:rsidRPr="003D03FB" w:rsidDel="00D12655">
                <w:rPr>
                  <w:rFonts w:ascii="Calibri" w:eastAsia="Times New Roman" w:hAnsi="Calibri" w:cs="Times New Roman"/>
                  <w:color w:val="000000"/>
                  <w:lang w:eastAsia="en-GB"/>
                </w:rPr>
                <w:delText>Relashioship</w:delText>
              </w:r>
            </w:del>
            <w:ins w:id="397" w:author="1158434" w:date="2017-10-09T16:13:00Z">
              <w:r w:rsidR="00D12655" w:rsidRPr="003D03FB">
                <w:rPr>
                  <w:rFonts w:ascii="Calibri" w:eastAsia="Times New Roman" w:hAnsi="Calibri" w:cs="Times New Roman"/>
                  <w:color w:val="000000"/>
                  <w:lang w:eastAsia="en-GB"/>
                </w:rPr>
                <w:t>Relationship</w:t>
              </w:r>
            </w:ins>
            <w:r w:rsidRPr="003D03FB">
              <w:rPr>
                <w:rFonts w:ascii="Calibri" w:eastAsia="Times New Roman" w:hAnsi="Calibri" w:cs="Times New Roman"/>
                <w:color w:val="000000"/>
                <w:lang w:eastAsia="en-GB"/>
              </w:rPr>
              <w:t xml:space="preserve"> ID</w:t>
            </w:r>
          </w:p>
        </w:tc>
        <w:tc>
          <w:tcPr>
            <w:tcW w:w="1380"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AN</w:t>
            </w:r>
          </w:p>
        </w:tc>
        <w:tc>
          <w:tcPr>
            <w:tcW w:w="880" w:type="dxa"/>
            <w:tcBorders>
              <w:top w:val="nil"/>
              <w:left w:val="nil"/>
              <w:bottom w:val="single" w:sz="4" w:space="0" w:color="auto"/>
              <w:right w:val="single" w:sz="4" w:space="0" w:color="auto"/>
            </w:tcBorders>
            <w:shd w:val="clear" w:color="000000" w:fill="FFFFFF"/>
            <w:noWrap/>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20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Function</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Function</w:t>
            </w:r>
            <w:r w:rsidR="00743247">
              <w:rPr>
                <w:rFonts w:ascii="Calibri" w:eastAsia="Times New Roman" w:hAnsi="Calibri" w:cs="Times New Roman"/>
                <w:lang w:eastAsia="en-GB"/>
              </w:rPr>
              <w:t xml:space="preserve"> – “S” for same number and “D” for different or New Card No</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1</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ReasonCode</w:t>
            </w:r>
          </w:p>
        </w:tc>
        <w:tc>
          <w:tcPr>
            <w:tcW w:w="2840" w:type="dxa"/>
            <w:tcBorders>
              <w:top w:val="nil"/>
              <w:left w:val="nil"/>
              <w:bottom w:val="single" w:sz="4" w:space="0" w:color="auto"/>
              <w:right w:val="single" w:sz="4" w:space="0" w:color="auto"/>
            </w:tcBorders>
            <w:shd w:val="clear" w:color="auto" w:fill="auto"/>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Reason</w:t>
            </w:r>
            <w:ins w:id="398" w:author="1158434" w:date="2017-10-09T16:13:00Z">
              <w:r w:rsidR="00D12655">
                <w:rPr>
                  <w:rFonts w:ascii="Calibri" w:eastAsia="Times New Roman" w:hAnsi="Calibri" w:cs="Times New Roman"/>
                  <w:color w:val="000000"/>
                  <w:lang w:eastAsia="en-GB"/>
                </w:rPr>
                <w:t xml:space="preserve"> </w:t>
              </w:r>
            </w:ins>
            <w:r w:rsidRPr="003D03FB">
              <w:rPr>
                <w:rFonts w:ascii="Calibri" w:eastAsia="Times New Roman" w:hAnsi="Calibri" w:cs="Times New Roman"/>
                <w:color w:val="000000"/>
                <w:lang w:eastAsia="en-GB"/>
              </w:rPr>
              <w:t>Code</w:t>
            </w:r>
            <w:r w:rsidR="00F66718">
              <w:rPr>
                <w:rFonts w:ascii="Calibri" w:eastAsia="Times New Roman" w:hAnsi="Calibri" w:cs="Times New Roman"/>
                <w:color w:val="000000"/>
                <w:lang w:eastAsia="en-GB"/>
              </w:rPr>
              <w:t xml:space="preserve"> – Always“AC” for India and other markets it is “CR” always</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2</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M</w:t>
            </w:r>
          </w:p>
        </w:tc>
      </w:tr>
      <w:tr w:rsidR="003D03FB" w:rsidRPr="003D03FB" w:rsidTr="003D03FB">
        <w:trPr>
          <w:trHeight w:val="300"/>
        </w:trPr>
        <w:tc>
          <w:tcPr>
            <w:tcW w:w="870" w:type="dxa"/>
            <w:tcBorders>
              <w:top w:val="nil"/>
              <w:left w:val="single" w:sz="4" w:space="0" w:color="auto"/>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FF0000"/>
                <w:lang w:eastAsia="en-GB"/>
              </w:rPr>
            </w:pPr>
            <w:r w:rsidRPr="003D03FB">
              <w:rPr>
                <w:rFonts w:ascii="Calibri" w:eastAsia="Times New Roman" w:hAnsi="Calibri" w:cs="Times New Roman"/>
                <w:color w:val="FF0000"/>
                <w:lang w:eastAsia="en-GB"/>
              </w:rPr>
              <w:t xml:space="preserve">Body </w:t>
            </w:r>
          </w:p>
        </w:tc>
        <w:tc>
          <w:tcPr>
            <w:tcW w:w="1831"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color w:val="000000"/>
                <w:lang w:eastAsia="en-GB"/>
              </w:rPr>
            </w:pPr>
            <w:r w:rsidRPr="003D03FB">
              <w:rPr>
                <w:rFonts w:ascii="Calibri" w:eastAsia="Times New Roman" w:hAnsi="Calibri" w:cs="Times New Roman"/>
                <w:color w:val="000000"/>
                <w:lang w:eastAsia="en-GB"/>
              </w:rPr>
              <w:t>Description</w:t>
            </w:r>
          </w:p>
        </w:tc>
        <w:tc>
          <w:tcPr>
            <w:tcW w:w="284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Description</w:t>
            </w:r>
          </w:p>
        </w:tc>
        <w:tc>
          <w:tcPr>
            <w:tcW w:w="13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Char</w:t>
            </w:r>
          </w:p>
        </w:tc>
        <w:tc>
          <w:tcPr>
            <w:tcW w:w="88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lang w:eastAsia="en-GB"/>
              </w:rPr>
            </w:pPr>
            <w:r w:rsidRPr="003D03FB">
              <w:rPr>
                <w:rFonts w:ascii="Calibri" w:eastAsia="Times New Roman" w:hAnsi="Calibri" w:cs="Times New Roman"/>
                <w:lang w:eastAsia="en-GB"/>
              </w:rPr>
              <w:t>50</w:t>
            </w:r>
          </w:p>
        </w:tc>
        <w:tc>
          <w:tcPr>
            <w:tcW w:w="1120" w:type="dxa"/>
            <w:tcBorders>
              <w:top w:val="nil"/>
              <w:left w:val="nil"/>
              <w:bottom w:val="single" w:sz="4" w:space="0" w:color="auto"/>
              <w:right w:val="single" w:sz="4" w:space="0" w:color="auto"/>
            </w:tcBorders>
            <w:shd w:val="clear" w:color="000000" w:fill="FFFFFF"/>
            <w:noWrap/>
            <w:vAlign w:val="bottom"/>
            <w:hideMark/>
          </w:tcPr>
          <w:p w:rsidR="003D03FB" w:rsidRPr="003D03FB" w:rsidRDefault="003D03FB" w:rsidP="003D03FB">
            <w:pPr>
              <w:spacing w:after="0" w:line="240" w:lineRule="auto"/>
              <w:rPr>
                <w:rFonts w:ascii="Calibri" w:eastAsia="Times New Roman" w:hAnsi="Calibri" w:cs="Times New Roman"/>
                <w:b/>
                <w:bCs/>
                <w:color w:val="C00000"/>
                <w:lang w:eastAsia="en-GB"/>
              </w:rPr>
            </w:pPr>
            <w:r w:rsidRPr="003D03FB">
              <w:rPr>
                <w:rFonts w:ascii="Calibri" w:eastAsia="Times New Roman" w:hAnsi="Calibri" w:cs="Times New Roman"/>
                <w:b/>
                <w:bCs/>
                <w:color w:val="C00000"/>
                <w:lang w:eastAsia="en-GB"/>
              </w:rPr>
              <w:t xml:space="preserve">M </w:t>
            </w:r>
          </w:p>
        </w:tc>
      </w:tr>
    </w:tbl>
    <w:p w:rsidR="00E133DD" w:rsidRPr="00E63328" w:rsidRDefault="00E133DD" w:rsidP="00E133DD">
      <w:pPr>
        <w:pStyle w:val="ListParagraph"/>
        <w:ind w:left="1440"/>
      </w:pPr>
    </w:p>
    <w:p w:rsidR="009B7432" w:rsidRDefault="00E133DD" w:rsidP="00E133DD">
      <w:pPr>
        <w:pStyle w:val="ListParagraph"/>
        <w:numPr>
          <w:ilvl w:val="0"/>
          <w:numId w:val="2"/>
        </w:numPr>
      </w:pPr>
      <w:r w:rsidRPr="00E63328">
        <w:t xml:space="preserve">Post completion of Step </w:t>
      </w:r>
      <w:r w:rsidR="009C6466" w:rsidRPr="00E63328">
        <w:t>10</w:t>
      </w:r>
      <w:r w:rsidRPr="00E63328">
        <w:t xml:space="preserve"> in Credit Card and Step 1</w:t>
      </w:r>
      <w:r w:rsidR="00CD78B1" w:rsidRPr="00E63328">
        <w:t>3</w:t>
      </w:r>
      <w:r w:rsidRPr="00E63328">
        <w:t xml:space="preserve"> in Debit Card , consolidated Status  update will be triggered to SC Mobile for all the cards that are replaced for the request or rejected or failed during posting based on the validations in eOps and respons</w:t>
      </w:r>
      <w:r w:rsidR="009B7432">
        <w:t>e received from CCMS/EURONET</w:t>
      </w:r>
    </w:p>
    <w:p w:rsidR="0064080F" w:rsidRDefault="0064080F" w:rsidP="0064080F">
      <w:pPr>
        <w:rPr>
          <w:b/>
          <w:i/>
          <w:sz w:val="28"/>
          <w:szCs w:val="28"/>
          <w:u w:val="single"/>
        </w:rPr>
      </w:pPr>
      <w:r w:rsidRPr="00906653">
        <w:rPr>
          <w:b/>
          <w:i/>
          <w:sz w:val="28"/>
          <w:szCs w:val="28"/>
          <w:u w:val="single"/>
        </w:rPr>
        <w:t>Steps for Replacement in ‘</w:t>
      </w:r>
      <w:r>
        <w:rPr>
          <w:b/>
          <w:i/>
          <w:sz w:val="28"/>
          <w:szCs w:val="28"/>
          <w:u w:val="single"/>
        </w:rPr>
        <w:t>Replacement Alone</w:t>
      </w:r>
      <w:r w:rsidRPr="00906653">
        <w:rPr>
          <w:b/>
          <w:i/>
          <w:sz w:val="28"/>
          <w:szCs w:val="28"/>
          <w:u w:val="single"/>
        </w:rPr>
        <w:t>’ Journey</w:t>
      </w:r>
    </w:p>
    <w:p w:rsidR="00536B12" w:rsidRPr="00422C12" w:rsidRDefault="00536B12" w:rsidP="00243DFF">
      <w:pPr>
        <w:pStyle w:val="ListParagraph"/>
        <w:numPr>
          <w:ilvl w:val="0"/>
          <w:numId w:val="2"/>
        </w:numPr>
        <w:rPr>
          <w:b/>
          <w:color w:val="FF0000"/>
        </w:rPr>
      </w:pPr>
      <w:r w:rsidRPr="00422C12">
        <w:rPr>
          <w:b/>
          <w:color w:val="FF0000"/>
        </w:rPr>
        <w:t xml:space="preserve">Credit Card Replacement Process - </w:t>
      </w:r>
    </w:p>
    <w:p w:rsidR="00243DFF" w:rsidRPr="00422C12" w:rsidRDefault="00243DFF" w:rsidP="00536B12">
      <w:pPr>
        <w:pStyle w:val="ListParagraph"/>
      </w:pPr>
      <w:r w:rsidRPr="00422C12">
        <w:t>eOps will receive the request from SC Mobile for Replacement. The request will have one or multiple cards for Replacement</w:t>
      </w:r>
      <w:r w:rsidRPr="00422C12">
        <w:tab/>
        <w:t>. Refer below the flow of validations in UI and eOps aligning to UI and validations in BRD</w:t>
      </w:r>
      <w:r w:rsidRPr="00422C12">
        <w:tab/>
      </w:r>
    </w:p>
    <w:p w:rsidR="00912F5D" w:rsidRPr="00422C12" w:rsidRDefault="00912F5D" w:rsidP="00243DFF">
      <w:pPr>
        <w:pStyle w:val="ListParagraph"/>
        <w:numPr>
          <w:ilvl w:val="1"/>
          <w:numId w:val="7"/>
        </w:numPr>
      </w:pPr>
      <w:r w:rsidRPr="00422C12">
        <w:lastRenderedPageBreak/>
        <w:t xml:space="preserve">For Credit Card, as part of Pre population logic, </w:t>
      </w:r>
      <w:r w:rsidRPr="00422C12">
        <w:rPr>
          <w:b/>
          <w:color w:val="FF0000"/>
          <w:u w:val="single"/>
        </w:rPr>
        <w:t>UI will validate</w:t>
      </w:r>
      <w:r w:rsidRPr="00422C12">
        <w:t xml:space="preserve"> the following and eOps will not perform following validations</w:t>
      </w:r>
    </w:p>
    <w:p w:rsidR="004B784A" w:rsidRPr="00422C12" w:rsidRDefault="00912F5D" w:rsidP="00BD5539">
      <w:pPr>
        <w:pStyle w:val="ListParagraph"/>
        <w:numPr>
          <w:ilvl w:val="2"/>
          <w:numId w:val="7"/>
        </w:numPr>
      </w:pPr>
      <w:r w:rsidRPr="00422C12">
        <w:rPr>
          <w:b/>
          <w:color w:val="0070C0"/>
        </w:rPr>
        <w:t>BIN Validation</w:t>
      </w:r>
      <w:r w:rsidR="004B784A" w:rsidRPr="00422C12">
        <w:t xml:space="preserve"> </w:t>
      </w:r>
    </w:p>
    <w:p w:rsidR="00912F5D" w:rsidRPr="00422C12" w:rsidRDefault="00912F5D" w:rsidP="00243DFF">
      <w:pPr>
        <w:pStyle w:val="ListParagraph"/>
        <w:numPr>
          <w:ilvl w:val="2"/>
          <w:numId w:val="7"/>
        </w:numPr>
      </w:pPr>
      <w:r w:rsidRPr="00422C12">
        <w:t>Validation based on existing block codes whether to display or not  Replacement Validation in BRD)</w:t>
      </w:r>
    </w:p>
    <w:p w:rsidR="00C86C3B" w:rsidRPr="00CC24C5" w:rsidRDefault="00912F5D" w:rsidP="00BD5539">
      <w:pPr>
        <w:pStyle w:val="ListParagraph"/>
        <w:numPr>
          <w:ilvl w:val="2"/>
          <w:numId w:val="7"/>
        </w:numPr>
      </w:pPr>
      <w:r w:rsidRPr="00CC24C5">
        <w:t xml:space="preserve">Blocked Date Validations </w:t>
      </w:r>
    </w:p>
    <w:p w:rsidR="00912F5D" w:rsidRPr="00CC24C5" w:rsidRDefault="00912F5D" w:rsidP="00243DFF">
      <w:pPr>
        <w:pStyle w:val="ListParagraph"/>
        <w:numPr>
          <w:ilvl w:val="2"/>
          <w:numId w:val="7"/>
        </w:numPr>
      </w:pPr>
      <w:r w:rsidRPr="00CC24C5">
        <w:t xml:space="preserve">Card Expiry date validation </w:t>
      </w:r>
    </w:p>
    <w:p w:rsidR="00BD5539" w:rsidRDefault="004B784A" w:rsidP="00243DFF">
      <w:pPr>
        <w:pStyle w:val="ListParagraph"/>
        <w:numPr>
          <w:ilvl w:val="2"/>
          <w:numId w:val="7"/>
        </w:numPr>
      </w:pPr>
      <w:r w:rsidRPr="00BD5539">
        <w:rPr>
          <w:b/>
        </w:rPr>
        <w:t>Credit Card Status Validation</w:t>
      </w:r>
      <w:r w:rsidR="00C37925" w:rsidRPr="00422C12">
        <w:t xml:space="preserve"> </w:t>
      </w:r>
    </w:p>
    <w:p w:rsidR="00C37925" w:rsidRDefault="004B784A" w:rsidP="00BD5539">
      <w:pPr>
        <w:pStyle w:val="ListParagraph"/>
        <w:numPr>
          <w:ilvl w:val="2"/>
          <w:numId w:val="7"/>
        </w:numPr>
      </w:pPr>
      <w:r w:rsidRPr="00BD5539">
        <w:rPr>
          <w:b/>
        </w:rPr>
        <w:t>Transfer Effective Date Validation</w:t>
      </w:r>
      <w:r w:rsidR="00C37925" w:rsidRPr="00422C12">
        <w:t xml:space="preserve"> </w:t>
      </w:r>
    </w:p>
    <w:p w:rsidR="00BD5539" w:rsidRDefault="00BD5539" w:rsidP="00BD5539">
      <w:pPr>
        <w:pStyle w:val="ListParagraph"/>
        <w:numPr>
          <w:ilvl w:val="2"/>
          <w:numId w:val="7"/>
        </w:numPr>
      </w:pPr>
      <w:r>
        <w:t>Last Mailing Address maintenance date Validation</w:t>
      </w:r>
    </w:p>
    <w:p w:rsidR="00BD5539" w:rsidRPr="00422C12" w:rsidRDefault="00BD5539" w:rsidP="00BD5539">
      <w:pPr>
        <w:pStyle w:val="ListParagraph"/>
        <w:numPr>
          <w:ilvl w:val="2"/>
          <w:numId w:val="7"/>
        </w:numPr>
      </w:pPr>
      <w:r>
        <w:t>Mailing Address Status Validation</w:t>
      </w:r>
    </w:p>
    <w:p w:rsidR="00912F5D" w:rsidRPr="00422C12" w:rsidRDefault="00AC7022" w:rsidP="00243DFF">
      <w:pPr>
        <w:pStyle w:val="ListParagraph"/>
        <w:numPr>
          <w:ilvl w:val="1"/>
          <w:numId w:val="7"/>
        </w:numPr>
      </w:pPr>
      <w:r w:rsidRPr="00422C12">
        <w:t>eOps will receive eligible cards for Replacement from UI</w:t>
      </w:r>
    </w:p>
    <w:p w:rsidR="00AC7022" w:rsidRDefault="00AC7022" w:rsidP="00243DFF">
      <w:pPr>
        <w:pStyle w:val="ListParagraph"/>
        <w:numPr>
          <w:ilvl w:val="1"/>
          <w:numId w:val="7"/>
        </w:numPr>
      </w:pPr>
      <w:r w:rsidRPr="00422C12">
        <w:t xml:space="preserve">eOps will perform </w:t>
      </w:r>
      <w:r w:rsidR="0079284B" w:rsidRPr="00422C12">
        <w:t>‘Get Card Details’</w:t>
      </w:r>
      <w:r w:rsidR="00333A66" w:rsidRPr="00422C12">
        <w:t xml:space="preserve"> from CCMS for all the cards received and get following details</w:t>
      </w:r>
    </w:p>
    <w:tbl>
      <w:tblPr>
        <w:tblStyle w:val="TableGrid"/>
        <w:tblW w:w="8398" w:type="dxa"/>
        <w:tblInd w:w="1440" w:type="dxa"/>
        <w:tblLook w:val="04A0"/>
      </w:tblPr>
      <w:tblGrid>
        <w:gridCol w:w="1761"/>
        <w:gridCol w:w="1517"/>
        <w:gridCol w:w="2050"/>
        <w:gridCol w:w="1565"/>
        <w:gridCol w:w="1505"/>
      </w:tblGrid>
      <w:tr w:rsidR="00603985" w:rsidRPr="00E63328" w:rsidTr="00603985">
        <w:trPr>
          <w:tblHeader/>
        </w:trPr>
        <w:tc>
          <w:tcPr>
            <w:tcW w:w="1761" w:type="dxa"/>
            <w:shd w:val="solid" w:color="C4BC96" w:themeColor="background2" w:themeShade="BF" w:fill="auto"/>
          </w:tcPr>
          <w:p w:rsidR="00603985" w:rsidRPr="00E63328" w:rsidRDefault="00603985" w:rsidP="00ED5836">
            <w:pPr>
              <w:pStyle w:val="ListParagraph"/>
              <w:ind w:left="0"/>
            </w:pPr>
            <w:r w:rsidRPr="00E63328">
              <w:t>Field Name</w:t>
            </w:r>
          </w:p>
        </w:tc>
        <w:tc>
          <w:tcPr>
            <w:tcW w:w="1517" w:type="dxa"/>
            <w:shd w:val="solid" w:color="C4BC96" w:themeColor="background2" w:themeShade="BF" w:fill="auto"/>
          </w:tcPr>
          <w:p w:rsidR="00603985" w:rsidRPr="00E63328" w:rsidRDefault="00603985" w:rsidP="00ED5836">
            <w:pPr>
              <w:pStyle w:val="ListParagraph"/>
              <w:ind w:left="0"/>
            </w:pPr>
            <w:r w:rsidRPr="00E63328">
              <w:t>CCMS Functional Group</w:t>
            </w:r>
          </w:p>
        </w:tc>
        <w:tc>
          <w:tcPr>
            <w:tcW w:w="2050" w:type="dxa"/>
            <w:shd w:val="solid" w:color="C4BC96" w:themeColor="background2" w:themeShade="BF" w:fill="auto"/>
          </w:tcPr>
          <w:p w:rsidR="00603985" w:rsidRPr="00E63328" w:rsidRDefault="00603985" w:rsidP="00ED5836">
            <w:pPr>
              <w:pStyle w:val="ListParagraph"/>
              <w:ind w:left="0"/>
            </w:pPr>
            <w:r w:rsidRPr="00E63328">
              <w:t>CCMS /eDMI Interface Message Name</w:t>
            </w:r>
          </w:p>
        </w:tc>
        <w:tc>
          <w:tcPr>
            <w:tcW w:w="1565" w:type="dxa"/>
            <w:shd w:val="solid" w:color="C4BC96" w:themeColor="background2" w:themeShade="BF" w:fill="auto"/>
          </w:tcPr>
          <w:p w:rsidR="00603985" w:rsidRPr="00E63328" w:rsidRDefault="00603985" w:rsidP="00ED5836">
            <w:pPr>
              <w:pStyle w:val="ListParagraph"/>
              <w:ind w:left="0"/>
            </w:pPr>
            <w:r w:rsidRPr="00E63328">
              <w:t>eDMI  Interface field Name</w:t>
            </w:r>
          </w:p>
        </w:tc>
        <w:tc>
          <w:tcPr>
            <w:tcW w:w="1505" w:type="dxa"/>
            <w:shd w:val="solid" w:color="C4BC96" w:themeColor="background2" w:themeShade="BF" w:fill="auto"/>
          </w:tcPr>
          <w:p w:rsidR="00603985" w:rsidRPr="00E63328" w:rsidRDefault="00603985" w:rsidP="00ED5836">
            <w:pPr>
              <w:pStyle w:val="ListParagraph"/>
              <w:ind w:left="0"/>
            </w:pPr>
            <w:r w:rsidRPr="00E63328">
              <w:br/>
              <w:t>Reference</w:t>
            </w:r>
          </w:p>
        </w:tc>
      </w:tr>
      <w:tr w:rsidR="00603985" w:rsidRPr="00E63328" w:rsidTr="00603985">
        <w:tc>
          <w:tcPr>
            <w:tcW w:w="1761" w:type="dxa"/>
          </w:tcPr>
          <w:p w:rsidR="00603985" w:rsidRPr="00E63328" w:rsidRDefault="00603985" w:rsidP="00ED5836">
            <w:pPr>
              <w:pStyle w:val="ListParagraph"/>
              <w:ind w:left="0"/>
            </w:pPr>
            <w:r w:rsidRPr="00E63328">
              <w:t>Card Status</w:t>
            </w:r>
          </w:p>
        </w:tc>
        <w:tc>
          <w:tcPr>
            <w:tcW w:w="1517" w:type="dxa"/>
          </w:tcPr>
          <w:p w:rsidR="00603985" w:rsidRPr="00E63328" w:rsidRDefault="00603985" w:rsidP="00ED5836">
            <w:pPr>
              <w:pStyle w:val="ListParagraph"/>
              <w:ind w:left="0"/>
            </w:pPr>
            <w:r w:rsidRPr="00E63328">
              <w:t>Card Profile</w:t>
            </w:r>
          </w:p>
        </w:tc>
        <w:tc>
          <w:tcPr>
            <w:tcW w:w="2050" w:type="dxa"/>
          </w:tcPr>
          <w:p w:rsidR="00603985" w:rsidRPr="00E63328" w:rsidRDefault="00603985" w:rsidP="00ED5836">
            <w:pPr>
              <w:pStyle w:val="ListParagraph"/>
              <w:ind w:left="0"/>
            </w:pPr>
            <w:r w:rsidRPr="00E63328">
              <w:t>Get Cards Listing</w:t>
            </w:r>
          </w:p>
        </w:tc>
        <w:tc>
          <w:tcPr>
            <w:tcW w:w="1565" w:type="dxa"/>
          </w:tcPr>
          <w:p w:rsidR="00603985" w:rsidRPr="00E63328" w:rsidRDefault="00603985" w:rsidP="00ED5836">
            <w:pPr>
              <w:pStyle w:val="ListParagraph"/>
              <w:ind w:left="0"/>
            </w:pPr>
            <w:r w:rsidRPr="00E63328">
              <w:t>Card Status</w:t>
            </w:r>
          </w:p>
        </w:tc>
        <w:tc>
          <w:tcPr>
            <w:tcW w:w="1505" w:type="dxa"/>
          </w:tcPr>
          <w:p w:rsidR="00603985" w:rsidRPr="00E63328" w:rsidRDefault="00603985" w:rsidP="00ED5836">
            <w:pPr>
              <w:pStyle w:val="ListParagraph"/>
              <w:ind w:left="0"/>
            </w:pPr>
            <w:r w:rsidRPr="00E63328">
              <w:t>Row 128</w:t>
            </w:r>
          </w:p>
        </w:tc>
      </w:tr>
      <w:tr w:rsidR="00603985" w:rsidRPr="00E63328" w:rsidTr="00603985">
        <w:tc>
          <w:tcPr>
            <w:tcW w:w="1761" w:type="dxa"/>
          </w:tcPr>
          <w:p w:rsidR="00603985" w:rsidRPr="00E63328" w:rsidRDefault="00603985" w:rsidP="00ED5836">
            <w:pPr>
              <w:pStyle w:val="ListParagraph"/>
              <w:ind w:left="0"/>
            </w:pPr>
            <w:r w:rsidRPr="00E63328">
              <w:t>Existing Block Code</w:t>
            </w:r>
          </w:p>
        </w:tc>
        <w:tc>
          <w:tcPr>
            <w:tcW w:w="1517" w:type="dxa"/>
          </w:tcPr>
          <w:p w:rsidR="00603985" w:rsidRPr="00E63328" w:rsidRDefault="00603985" w:rsidP="00ED5836">
            <w:pPr>
              <w:pStyle w:val="ListParagraph"/>
              <w:ind w:left="0"/>
            </w:pPr>
            <w:r w:rsidRPr="00E63328">
              <w:t>Card Profile</w:t>
            </w:r>
          </w:p>
        </w:tc>
        <w:tc>
          <w:tcPr>
            <w:tcW w:w="2050" w:type="dxa"/>
          </w:tcPr>
          <w:p w:rsidR="00603985" w:rsidRPr="00E63328" w:rsidRDefault="00603985" w:rsidP="00ED5836">
            <w:pPr>
              <w:pStyle w:val="ListParagraph"/>
              <w:ind w:left="0"/>
            </w:pPr>
            <w:r w:rsidRPr="00E63328">
              <w:t>Get Cards Listing</w:t>
            </w:r>
          </w:p>
        </w:tc>
        <w:tc>
          <w:tcPr>
            <w:tcW w:w="1565" w:type="dxa"/>
          </w:tcPr>
          <w:p w:rsidR="00603985" w:rsidRPr="00E63328" w:rsidRDefault="00603985" w:rsidP="00ED5836">
            <w:pPr>
              <w:pStyle w:val="ListParagraph"/>
              <w:ind w:left="0"/>
            </w:pPr>
            <w:r w:rsidRPr="00E63328">
              <w:t>Block Code</w:t>
            </w:r>
          </w:p>
        </w:tc>
        <w:tc>
          <w:tcPr>
            <w:tcW w:w="1505" w:type="dxa"/>
          </w:tcPr>
          <w:p w:rsidR="00603985" w:rsidRPr="00E63328" w:rsidRDefault="00603985" w:rsidP="00ED5836">
            <w:pPr>
              <w:pStyle w:val="ListParagraph"/>
              <w:ind w:left="0"/>
            </w:pPr>
            <w:r w:rsidRPr="00E63328">
              <w:t>Row 131</w:t>
            </w:r>
          </w:p>
        </w:tc>
      </w:tr>
      <w:tr w:rsidR="00603985" w:rsidRPr="00E63328" w:rsidTr="00603985">
        <w:tc>
          <w:tcPr>
            <w:tcW w:w="1761" w:type="dxa"/>
          </w:tcPr>
          <w:p w:rsidR="00603985" w:rsidRPr="00E63328" w:rsidRDefault="00603985" w:rsidP="00ED5836">
            <w:pPr>
              <w:pStyle w:val="ListParagraph"/>
              <w:ind w:left="0"/>
            </w:pPr>
            <w:r w:rsidRPr="00E63328">
              <w:t>Current Expiry Date</w:t>
            </w:r>
          </w:p>
        </w:tc>
        <w:tc>
          <w:tcPr>
            <w:tcW w:w="1517" w:type="dxa"/>
          </w:tcPr>
          <w:p w:rsidR="00603985" w:rsidRPr="00E63328" w:rsidRDefault="00603985" w:rsidP="00ED5836">
            <w:pPr>
              <w:pStyle w:val="ListParagraph"/>
              <w:ind w:left="0"/>
            </w:pPr>
            <w:r w:rsidRPr="00E63328">
              <w:t>Card Profile</w:t>
            </w:r>
          </w:p>
        </w:tc>
        <w:tc>
          <w:tcPr>
            <w:tcW w:w="2050" w:type="dxa"/>
          </w:tcPr>
          <w:p w:rsidR="00603985" w:rsidRPr="00E63328" w:rsidRDefault="00603985" w:rsidP="00ED5836">
            <w:pPr>
              <w:pStyle w:val="ListParagraph"/>
              <w:ind w:left="0"/>
            </w:pPr>
            <w:r w:rsidRPr="00E63328">
              <w:t>Get Cards Listing</w:t>
            </w:r>
          </w:p>
        </w:tc>
        <w:tc>
          <w:tcPr>
            <w:tcW w:w="1565" w:type="dxa"/>
          </w:tcPr>
          <w:p w:rsidR="00603985" w:rsidRPr="00E63328" w:rsidRDefault="00603985" w:rsidP="00ED5836">
            <w:pPr>
              <w:pStyle w:val="ListParagraph"/>
              <w:ind w:left="0"/>
            </w:pPr>
            <w:r w:rsidRPr="00E63328">
              <w:t>Expiry Date</w:t>
            </w:r>
          </w:p>
        </w:tc>
        <w:tc>
          <w:tcPr>
            <w:tcW w:w="1505" w:type="dxa"/>
          </w:tcPr>
          <w:p w:rsidR="00603985" w:rsidRPr="00E63328" w:rsidRDefault="00603985" w:rsidP="00ED5836">
            <w:pPr>
              <w:pStyle w:val="ListParagraph"/>
              <w:ind w:left="0"/>
            </w:pPr>
            <w:r w:rsidRPr="00E63328">
              <w:t>Row 132</w:t>
            </w:r>
          </w:p>
        </w:tc>
      </w:tr>
      <w:tr w:rsidR="00881836" w:rsidRPr="00E63328" w:rsidTr="00603985">
        <w:tc>
          <w:tcPr>
            <w:tcW w:w="1761" w:type="dxa"/>
          </w:tcPr>
          <w:p w:rsidR="00881836" w:rsidRPr="00E63328" w:rsidRDefault="00881836" w:rsidP="00ED5836">
            <w:pPr>
              <w:pStyle w:val="ListParagraph"/>
              <w:ind w:left="0"/>
            </w:pPr>
            <w:r>
              <w:t>Indicator to identify the card as TOKEN CARd</w:t>
            </w:r>
          </w:p>
        </w:tc>
        <w:tc>
          <w:tcPr>
            <w:tcW w:w="1517" w:type="dxa"/>
          </w:tcPr>
          <w:p w:rsidR="00881836" w:rsidRPr="00E63328" w:rsidRDefault="00881836" w:rsidP="00ED5836">
            <w:pPr>
              <w:pStyle w:val="ListParagraph"/>
              <w:ind w:left="0"/>
            </w:pPr>
            <w:r>
              <w:t>Card Profile</w:t>
            </w:r>
          </w:p>
        </w:tc>
        <w:tc>
          <w:tcPr>
            <w:tcW w:w="2050" w:type="dxa"/>
          </w:tcPr>
          <w:p w:rsidR="00881836" w:rsidRPr="00E63328" w:rsidRDefault="00881836" w:rsidP="00ED5836">
            <w:pPr>
              <w:pStyle w:val="ListParagraph"/>
              <w:ind w:left="0"/>
            </w:pPr>
            <w:r w:rsidRPr="00E63328">
              <w:t>Get Cards Listing</w:t>
            </w:r>
          </w:p>
        </w:tc>
        <w:tc>
          <w:tcPr>
            <w:tcW w:w="1565" w:type="dxa"/>
          </w:tcPr>
          <w:p w:rsidR="00881836" w:rsidRPr="00E63328" w:rsidRDefault="00881836" w:rsidP="00ED5836">
            <w:pPr>
              <w:pStyle w:val="ListParagraph"/>
              <w:ind w:left="0"/>
            </w:pPr>
            <w:r>
              <w:t>Token Flag</w:t>
            </w:r>
          </w:p>
        </w:tc>
        <w:tc>
          <w:tcPr>
            <w:tcW w:w="1505" w:type="dxa"/>
          </w:tcPr>
          <w:p w:rsidR="00881836" w:rsidRPr="00E63328" w:rsidRDefault="00881836" w:rsidP="00ED5836">
            <w:pPr>
              <w:pStyle w:val="ListParagraph"/>
              <w:ind w:left="0"/>
            </w:pPr>
            <w:r>
              <w:t>Row 127</w:t>
            </w:r>
          </w:p>
        </w:tc>
      </w:tr>
      <w:tr w:rsidR="00881836" w:rsidRPr="00E63328" w:rsidTr="00603985">
        <w:tc>
          <w:tcPr>
            <w:tcW w:w="1761" w:type="dxa"/>
          </w:tcPr>
          <w:p w:rsidR="00881836" w:rsidRPr="00E63328" w:rsidRDefault="00881836" w:rsidP="00ED5836">
            <w:pPr>
              <w:pStyle w:val="ListParagraph"/>
              <w:ind w:left="0"/>
            </w:pPr>
            <w:r w:rsidRPr="00E63328">
              <w:t>Behaviour Score</w:t>
            </w:r>
          </w:p>
        </w:tc>
        <w:tc>
          <w:tcPr>
            <w:tcW w:w="1517" w:type="dxa"/>
          </w:tcPr>
          <w:p w:rsidR="00881836" w:rsidRPr="00E63328" w:rsidRDefault="00881836" w:rsidP="00ED5836">
            <w:pPr>
              <w:pStyle w:val="ListParagraph"/>
              <w:ind w:left="0"/>
            </w:pPr>
            <w:r w:rsidRPr="00E63328">
              <w:t>Card Profile</w:t>
            </w:r>
          </w:p>
        </w:tc>
        <w:tc>
          <w:tcPr>
            <w:tcW w:w="2050" w:type="dxa"/>
          </w:tcPr>
          <w:p w:rsidR="00881836" w:rsidRPr="00E63328" w:rsidRDefault="00881836" w:rsidP="00ED5836">
            <w:pPr>
              <w:pStyle w:val="ListParagraph"/>
              <w:ind w:left="0"/>
            </w:pPr>
            <w:r w:rsidRPr="00E63328">
              <w:t xml:space="preserve">Get Details </w:t>
            </w:r>
          </w:p>
        </w:tc>
        <w:tc>
          <w:tcPr>
            <w:tcW w:w="1565" w:type="dxa"/>
          </w:tcPr>
          <w:p w:rsidR="00881836" w:rsidRPr="00E63328" w:rsidRDefault="00881836" w:rsidP="00ED5836">
            <w:pPr>
              <w:pStyle w:val="ListParagraph"/>
              <w:ind w:left="0"/>
            </w:pPr>
            <w:r w:rsidRPr="00E63328">
              <w:t>Behaviour Score</w:t>
            </w:r>
          </w:p>
        </w:tc>
        <w:tc>
          <w:tcPr>
            <w:tcW w:w="1505" w:type="dxa"/>
          </w:tcPr>
          <w:p w:rsidR="00881836" w:rsidRPr="00E63328" w:rsidRDefault="00881836" w:rsidP="00ED5836">
            <w:pPr>
              <w:pStyle w:val="ListParagraph"/>
              <w:ind w:left="0"/>
            </w:pPr>
            <w:r w:rsidRPr="00E63328">
              <w:t>Row 76</w:t>
            </w:r>
          </w:p>
        </w:tc>
      </w:tr>
      <w:tr w:rsidR="007E63B3" w:rsidRPr="00E63328" w:rsidTr="00603985">
        <w:tc>
          <w:tcPr>
            <w:tcW w:w="1761" w:type="dxa"/>
          </w:tcPr>
          <w:p w:rsidR="007E63B3" w:rsidRPr="00E63328" w:rsidRDefault="007E63B3" w:rsidP="00ED5836">
            <w:pPr>
              <w:pStyle w:val="ListParagraph"/>
              <w:ind w:left="0"/>
            </w:pPr>
            <w:r w:rsidRPr="00E63328">
              <w:t>Billing Cycle</w:t>
            </w:r>
          </w:p>
        </w:tc>
        <w:tc>
          <w:tcPr>
            <w:tcW w:w="1517" w:type="dxa"/>
          </w:tcPr>
          <w:p w:rsidR="007E63B3" w:rsidRPr="00E63328" w:rsidRDefault="007E63B3" w:rsidP="00ED5836">
            <w:pPr>
              <w:pStyle w:val="ListParagraph"/>
              <w:ind w:left="0"/>
            </w:pPr>
            <w:r w:rsidRPr="00E63328">
              <w:t>Card Profile</w:t>
            </w:r>
          </w:p>
        </w:tc>
        <w:tc>
          <w:tcPr>
            <w:tcW w:w="2050" w:type="dxa"/>
          </w:tcPr>
          <w:p w:rsidR="007E63B3" w:rsidRPr="00E63328" w:rsidRDefault="007E63B3" w:rsidP="00ED5836">
            <w:pPr>
              <w:pStyle w:val="ListParagraph"/>
              <w:ind w:left="0"/>
            </w:pPr>
            <w:r w:rsidRPr="00E63328">
              <w:t>Get Cards Listing</w:t>
            </w:r>
          </w:p>
        </w:tc>
        <w:tc>
          <w:tcPr>
            <w:tcW w:w="1565" w:type="dxa"/>
          </w:tcPr>
          <w:p w:rsidR="007E63B3" w:rsidRPr="00E63328" w:rsidRDefault="007E63B3" w:rsidP="00ED5836">
            <w:pPr>
              <w:pStyle w:val="ListParagraph"/>
              <w:ind w:left="0"/>
              <w:jc w:val="center"/>
            </w:pPr>
            <w:r w:rsidRPr="00E63328">
              <w:t>Cycle</w:t>
            </w:r>
          </w:p>
        </w:tc>
        <w:tc>
          <w:tcPr>
            <w:tcW w:w="1505" w:type="dxa"/>
          </w:tcPr>
          <w:p w:rsidR="007E63B3" w:rsidRPr="00E63328" w:rsidRDefault="007E63B3" w:rsidP="00ED5836">
            <w:pPr>
              <w:pStyle w:val="ListParagraph"/>
              <w:ind w:left="0"/>
            </w:pPr>
            <w:r w:rsidRPr="00E63328">
              <w:t>Row 119</w:t>
            </w:r>
          </w:p>
        </w:tc>
      </w:tr>
      <w:tr w:rsidR="007E63B3" w:rsidRPr="00E63328" w:rsidTr="00603985">
        <w:tc>
          <w:tcPr>
            <w:tcW w:w="1761" w:type="dxa"/>
          </w:tcPr>
          <w:p w:rsidR="007E63B3" w:rsidRPr="00E63328" w:rsidRDefault="007E63B3" w:rsidP="00ED5836">
            <w:pPr>
              <w:pStyle w:val="ListParagraph"/>
              <w:ind w:left="0"/>
            </w:pPr>
            <w:r w:rsidRPr="00E63328">
              <w:t>Primary /Supplementary Indicator</w:t>
            </w:r>
          </w:p>
        </w:tc>
        <w:tc>
          <w:tcPr>
            <w:tcW w:w="1517" w:type="dxa"/>
          </w:tcPr>
          <w:p w:rsidR="007E63B3" w:rsidRPr="00E63328" w:rsidRDefault="007E63B3" w:rsidP="00ED5836">
            <w:pPr>
              <w:pStyle w:val="ListParagraph"/>
              <w:ind w:left="0"/>
            </w:pPr>
            <w:r w:rsidRPr="00E63328">
              <w:t>Card Profile</w:t>
            </w:r>
          </w:p>
        </w:tc>
        <w:tc>
          <w:tcPr>
            <w:tcW w:w="2050" w:type="dxa"/>
          </w:tcPr>
          <w:p w:rsidR="007E63B3" w:rsidRPr="00E63328" w:rsidRDefault="007E63B3" w:rsidP="00ED5836">
            <w:pPr>
              <w:pStyle w:val="ListParagraph"/>
              <w:ind w:left="0"/>
            </w:pPr>
            <w:r w:rsidRPr="00E63328">
              <w:t>Get Cards Listing</w:t>
            </w:r>
          </w:p>
        </w:tc>
        <w:tc>
          <w:tcPr>
            <w:tcW w:w="1565" w:type="dxa"/>
          </w:tcPr>
          <w:p w:rsidR="007E63B3" w:rsidRPr="00E63328" w:rsidRDefault="007E63B3" w:rsidP="00ED5836">
            <w:pPr>
              <w:pStyle w:val="ListParagraph"/>
              <w:ind w:left="0"/>
            </w:pPr>
            <w:r w:rsidRPr="00E63328">
              <w:t>Card Category = ‘S’ for supplementary and ‘P’ for Primary Card</w:t>
            </w:r>
          </w:p>
        </w:tc>
        <w:tc>
          <w:tcPr>
            <w:tcW w:w="1505" w:type="dxa"/>
          </w:tcPr>
          <w:p w:rsidR="007E63B3" w:rsidRPr="00E63328" w:rsidRDefault="007E63B3" w:rsidP="00ED5836">
            <w:pPr>
              <w:pStyle w:val="ListParagraph"/>
              <w:ind w:left="0"/>
            </w:pPr>
            <w:r w:rsidRPr="00E63328">
              <w:t>Row 123</w:t>
            </w:r>
          </w:p>
        </w:tc>
      </w:tr>
      <w:tr w:rsidR="007E63B3" w:rsidRPr="00E63328" w:rsidTr="00603985">
        <w:tc>
          <w:tcPr>
            <w:tcW w:w="1761" w:type="dxa"/>
          </w:tcPr>
          <w:p w:rsidR="007E63B3" w:rsidRPr="00E63328" w:rsidRDefault="007E63B3" w:rsidP="00ED5836">
            <w:pPr>
              <w:pStyle w:val="ListParagraph"/>
              <w:ind w:left="0"/>
            </w:pPr>
            <w:r w:rsidRPr="00E63328">
              <w:t>Card Status of all Primary Cards</w:t>
            </w:r>
          </w:p>
        </w:tc>
        <w:tc>
          <w:tcPr>
            <w:tcW w:w="1517" w:type="dxa"/>
          </w:tcPr>
          <w:p w:rsidR="007E63B3" w:rsidRPr="00E63328" w:rsidRDefault="007E63B3" w:rsidP="00ED5836">
            <w:pPr>
              <w:pStyle w:val="ListParagraph"/>
              <w:ind w:left="0"/>
            </w:pPr>
            <w:r w:rsidRPr="00E63328">
              <w:t>Card Profile</w:t>
            </w:r>
          </w:p>
        </w:tc>
        <w:tc>
          <w:tcPr>
            <w:tcW w:w="2050" w:type="dxa"/>
          </w:tcPr>
          <w:p w:rsidR="007E63B3" w:rsidRPr="00E63328" w:rsidRDefault="007E63B3" w:rsidP="00ED5836">
            <w:pPr>
              <w:pStyle w:val="ListParagraph"/>
              <w:ind w:left="0"/>
            </w:pPr>
            <w:r w:rsidRPr="00E63328">
              <w:t>Get Cards Listing</w:t>
            </w:r>
          </w:p>
        </w:tc>
        <w:tc>
          <w:tcPr>
            <w:tcW w:w="1565" w:type="dxa"/>
          </w:tcPr>
          <w:p w:rsidR="007E63B3" w:rsidRPr="00E63328" w:rsidRDefault="007E63B3" w:rsidP="00ED5836">
            <w:pPr>
              <w:pStyle w:val="ListParagraph"/>
              <w:ind w:left="0"/>
            </w:pPr>
            <w:r w:rsidRPr="00E63328">
              <w:t>Card Status  of all cards where Card Category = ‘P’</w:t>
            </w:r>
          </w:p>
        </w:tc>
        <w:tc>
          <w:tcPr>
            <w:tcW w:w="1505" w:type="dxa"/>
          </w:tcPr>
          <w:p w:rsidR="007E63B3" w:rsidRPr="00E63328" w:rsidRDefault="007E63B3" w:rsidP="00ED5836">
            <w:pPr>
              <w:pStyle w:val="ListParagraph"/>
              <w:ind w:left="0"/>
            </w:pPr>
            <w:r w:rsidRPr="00E63328">
              <w:t>Row 128</w:t>
            </w:r>
          </w:p>
        </w:tc>
      </w:tr>
    </w:tbl>
    <w:p w:rsidR="00603985" w:rsidRDefault="00603985" w:rsidP="00603985">
      <w:pPr>
        <w:pStyle w:val="ListParagraph"/>
        <w:ind w:left="1440"/>
      </w:pPr>
    </w:p>
    <w:p w:rsidR="00AC7022" w:rsidRPr="00422C12" w:rsidRDefault="00AC7022" w:rsidP="00243DFF">
      <w:pPr>
        <w:pStyle w:val="ListParagraph"/>
        <w:numPr>
          <w:ilvl w:val="1"/>
          <w:numId w:val="7"/>
        </w:numPr>
      </w:pPr>
      <w:r w:rsidRPr="00422C12">
        <w:t xml:space="preserve">eOps will perform Expiry Date Extension Validation for each card before Replacement. Refer above Step 5 &amp; </w:t>
      </w:r>
      <w:r w:rsidR="00704637">
        <w:t>8</w:t>
      </w:r>
      <w:r w:rsidRPr="00422C12">
        <w:t xml:space="preserve"> in Block &amp; Replace Journey</w:t>
      </w:r>
    </w:p>
    <w:p w:rsidR="00AC7022" w:rsidRPr="00422C12" w:rsidRDefault="00475AB3" w:rsidP="00243DFF">
      <w:pPr>
        <w:pStyle w:val="ListParagraph"/>
        <w:numPr>
          <w:ilvl w:val="1"/>
          <w:numId w:val="7"/>
        </w:numPr>
      </w:pPr>
      <w:r w:rsidRPr="00422C12">
        <w:rPr>
          <w:b/>
          <w:color w:val="0070C0"/>
        </w:rPr>
        <w:t>Billing Cycle Validation</w:t>
      </w:r>
      <w:r w:rsidRPr="00422C12">
        <w:t xml:space="preserve"> - </w:t>
      </w:r>
      <w:r w:rsidR="002007EE" w:rsidRPr="00422C12">
        <w:t xml:space="preserve">eOps receives the eligible card for replacement from </w:t>
      </w:r>
      <w:r w:rsidR="00603985" w:rsidRPr="00422C12">
        <w:t>UI and</w:t>
      </w:r>
      <w:r w:rsidR="002007EE" w:rsidRPr="00422C12">
        <w:t xml:space="preserve"> identifies the card for extension of expiry date. For such cards, eOps will check the Billing Cycle Date fetched from CCMS. If Billing Cycle date is </w:t>
      </w:r>
      <w:r w:rsidR="00603985" w:rsidRPr="00422C12">
        <w:t>= Current</w:t>
      </w:r>
      <w:r w:rsidR="002007EE" w:rsidRPr="00422C12">
        <w:t xml:space="preserve"> Date then the Replacement will not triggered immediately instead it will be parked for a day. The replacement will be auto triggered the next day</w:t>
      </w:r>
      <w:r w:rsidR="00600748">
        <w:t>. This validation is applicable only if New Card Number is generated else not required to be executed</w:t>
      </w:r>
    </w:p>
    <w:p w:rsidR="002007EE" w:rsidRPr="00422C12" w:rsidRDefault="002007EE" w:rsidP="00243DFF">
      <w:pPr>
        <w:pStyle w:val="ListParagraph"/>
        <w:numPr>
          <w:ilvl w:val="1"/>
          <w:numId w:val="7"/>
        </w:numPr>
      </w:pPr>
      <w:r w:rsidRPr="00422C12">
        <w:rPr>
          <w:b/>
          <w:color w:val="0070C0"/>
        </w:rPr>
        <w:t>Replacement Trigger</w:t>
      </w:r>
      <w:r w:rsidRPr="00422C12">
        <w:t xml:space="preserve"> -  For all cards identified for Replacement</w:t>
      </w:r>
    </w:p>
    <w:p w:rsidR="002007EE" w:rsidRPr="00422C12" w:rsidRDefault="002007EE" w:rsidP="00243DFF">
      <w:pPr>
        <w:pStyle w:val="ListParagraph"/>
        <w:numPr>
          <w:ilvl w:val="2"/>
          <w:numId w:val="7"/>
        </w:numPr>
      </w:pPr>
      <w:r w:rsidRPr="00422C12">
        <w:lastRenderedPageBreak/>
        <w:t>eOps will check whether new card number to be generated or not based on the existing block code fetched from CCMS</w:t>
      </w:r>
    </w:p>
    <w:tbl>
      <w:tblPr>
        <w:tblW w:w="628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3"/>
        <w:gridCol w:w="912"/>
        <w:gridCol w:w="1844"/>
        <w:gridCol w:w="2351"/>
      </w:tblGrid>
      <w:tr w:rsidR="002007EE" w:rsidRPr="00422C12" w:rsidTr="00743247">
        <w:trPr>
          <w:trHeight w:val="765"/>
          <w:tblHeader/>
        </w:trPr>
        <w:tc>
          <w:tcPr>
            <w:tcW w:w="946" w:type="dxa"/>
            <w:shd w:val="solid" w:color="C4BC96" w:themeColor="background2" w:themeShade="BF" w:fill="FFFF00"/>
            <w:vAlign w:val="bottom"/>
            <w:hideMark/>
          </w:tcPr>
          <w:p w:rsidR="002007EE" w:rsidRPr="00422C12" w:rsidRDefault="002007EE" w:rsidP="002007EE">
            <w:pPr>
              <w:spacing w:after="0" w:line="240" w:lineRule="auto"/>
              <w:rPr>
                <w:rFonts w:eastAsia="Times New Roman" w:cs="Times New Roman"/>
                <w:b/>
                <w:color w:val="000000"/>
                <w:lang w:eastAsia="en-GB"/>
              </w:rPr>
            </w:pPr>
            <w:r w:rsidRPr="00422C12">
              <w:rPr>
                <w:rFonts w:eastAsia="Times New Roman" w:cs="Times New Roman"/>
                <w:b/>
                <w:color w:val="000000"/>
                <w:lang w:eastAsia="en-GB"/>
              </w:rPr>
              <w:t>Country</w:t>
            </w:r>
          </w:p>
        </w:tc>
        <w:tc>
          <w:tcPr>
            <w:tcW w:w="912" w:type="dxa"/>
            <w:shd w:val="solid" w:color="C4BC96" w:themeColor="background2" w:themeShade="BF" w:fill="FFFF00"/>
            <w:vAlign w:val="bottom"/>
            <w:hideMark/>
          </w:tcPr>
          <w:p w:rsidR="002007EE" w:rsidRPr="00422C12" w:rsidRDefault="002007EE" w:rsidP="002007EE">
            <w:pPr>
              <w:spacing w:after="0" w:line="240" w:lineRule="auto"/>
              <w:jc w:val="center"/>
              <w:rPr>
                <w:rFonts w:eastAsia="Times New Roman" w:cs="Times New Roman"/>
                <w:b/>
                <w:color w:val="000000"/>
                <w:lang w:eastAsia="en-GB"/>
              </w:rPr>
            </w:pPr>
            <w:r w:rsidRPr="00422C12">
              <w:rPr>
                <w:rFonts w:eastAsia="Times New Roman" w:cs="Times New Roman"/>
                <w:b/>
                <w:color w:val="000000"/>
                <w:lang w:eastAsia="en-GB"/>
              </w:rPr>
              <w:t>Current Block Code</w:t>
            </w:r>
          </w:p>
        </w:tc>
        <w:tc>
          <w:tcPr>
            <w:tcW w:w="1876" w:type="dxa"/>
            <w:shd w:val="solid" w:color="C4BC96" w:themeColor="background2" w:themeShade="BF" w:fill="FFFF00"/>
            <w:vAlign w:val="bottom"/>
            <w:hideMark/>
          </w:tcPr>
          <w:p w:rsidR="002007EE" w:rsidRPr="00422C12" w:rsidRDefault="002007EE" w:rsidP="002007EE">
            <w:pPr>
              <w:spacing w:after="0" w:line="240" w:lineRule="auto"/>
              <w:rPr>
                <w:rFonts w:eastAsia="Times New Roman" w:cs="Times New Roman"/>
                <w:b/>
                <w:color w:val="000000"/>
                <w:lang w:eastAsia="en-GB"/>
              </w:rPr>
            </w:pPr>
            <w:r w:rsidRPr="00422C12">
              <w:rPr>
                <w:rFonts w:eastAsia="Times New Roman" w:cs="Times New Roman"/>
                <w:b/>
                <w:color w:val="000000"/>
                <w:lang w:eastAsia="en-GB"/>
              </w:rPr>
              <w:t>Block Description</w:t>
            </w:r>
          </w:p>
        </w:tc>
        <w:tc>
          <w:tcPr>
            <w:tcW w:w="2546" w:type="dxa"/>
            <w:shd w:val="solid" w:color="C4BC96" w:themeColor="background2" w:themeShade="BF" w:fill="FFFF00"/>
            <w:vAlign w:val="center"/>
            <w:hideMark/>
          </w:tcPr>
          <w:p w:rsidR="002007EE" w:rsidRPr="00422C12" w:rsidRDefault="002007EE" w:rsidP="002007EE">
            <w:pPr>
              <w:spacing w:after="0" w:line="240" w:lineRule="auto"/>
              <w:jc w:val="center"/>
              <w:rPr>
                <w:rFonts w:eastAsia="Times New Roman" w:cs="Times New Roman"/>
                <w:b/>
                <w:color w:val="000000"/>
                <w:lang w:eastAsia="en-GB"/>
              </w:rPr>
            </w:pPr>
            <w:r w:rsidRPr="00422C12">
              <w:rPr>
                <w:rFonts w:eastAsia="Times New Roman" w:cs="Times New Roman"/>
                <w:b/>
                <w:color w:val="000000"/>
                <w:lang w:eastAsia="en-GB"/>
              </w:rPr>
              <w:t>NEW CARD # ISSUED</w:t>
            </w:r>
          </w:p>
        </w:tc>
      </w:tr>
      <w:tr w:rsidR="002007EE" w:rsidRPr="00422C12" w:rsidTr="00743247">
        <w:trPr>
          <w:trHeight w:val="510"/>
        </w:trPr>
        <w:tc>
          <w:tcPr>
            <w:tcW w:w="94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SG</w:t>
            </w:r>
            <w:r w:rsidR="00E07577">
              <w:rPr>
                <w:rFonts w:eastAsia="Times New Roman" w:cs="Times New Roman"/>
                <w:color w:val="000000"/>
                <w:lang w:eastAsia="en-GB"/>
              </w:rPr>
              <w:t>/HK</w:t>
            </w:r>
            <w:ins w:id="399" w:author="1158434" w:date="2017-10-09T16:35:00Z">
              <w:r w:rsidR="0094644E">
                <w:rPr>
                  <w:rFonts w:eastAsia="Times New Roman" w:cs="Times New Roman"/>
                  <w:color w:val="000000"/>
                  <w:lang w:eastAsia="en-GB"/>
                </w:rPr>
                <w:t>/MY</w:t>
              </w:r>
            </w:ins>
          </w:p>
        </w:tc>
        <w:tc>
          <w:tcPr>
            <w:tcW w:w="912"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L</w:t>
            </w:r>
          </w:p>
        </w:tc>
        <w:tc>
          <w:tcPr>
            <w:tcW w:w="1876" w:type="dxa"/>
            <w:shd w:val="clear" w:color="auto" w:fill="auto"/>
            <w:vAlign w:val="center"/>
            <w:hideMark/>
          </w:tcPr>
          <w:p w:rsidR="002007EE" w:rsidRPr="00422C12" w:rsidRDefault="002007EE" w:rsidP="002007EE">
            <w:pPr>
              <w:spacing w:after="0" w:line="240" w:lineRule="auto"/>
              <w:rPr>
                <w:rFonts w:eastAsia="Times New Roman" w:cs="Times New Roman"/>
                <w:lang w:eastAsia="en-GB"/>
              </w:rPr>
            </w:pPr>
            <w:r w:rsidRPr="00422C12">
              <w:rPr>
                <w:rFonts w:eastAsia="Times New Roman" w:cs="Times New Roman"/>
                <w:lang w:eastAsia="en-GB"/>
              </w:rPr>
              <w:t>Lost / Stolen card</w:t>
            </w:r>
          </w:p>
        </w:tc>
        <w:tc>
          <w:tcPr>
            <w:tcW w:w="2546"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r w:rsidR="002007EE" w:rsidRPr="00422C12" w:rsidTr="00743247">
        <w:trPr>
          <w:trHeight w:val="510"/>
        </w:trPr>
        <w:tc>
          <w:tcPr>
            <w:tcW w:w="94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SG</w:t>
            </w:r>
          </w:p>
        </w:tc>
        <w:tc>
          <w:tcPr>
            <w:tcW w:w="912"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N</w:t>
            </w:r>
          </w:p>
        </w:tc>
        <w:tc>
          <w:tcPr>
            <w:tcW w:w="1876" w:type="dxa"/>
            <w:shd w:val="clear" w:color="auto" w:fill="auto"/>
            <w:vAlign w:val="center"/>
            <w:hideMark/>
          </w:tcPr>
          <w:p w:rsidR="002007EE" w:rsidRPr="00422C12" w:rsidRDefault="002007EE" w:rsidP="002007EE">
            <w:pPr>
              <w:spacing w:after="0" w:line="240" w:lineRule="auto"/>
              <w:rPr>
                <w:rFonts w:eastAsia="Times New Roman" w:cs="Times New Roman"/>
                <w:lang w:eastAsia="en-GB"/>
              </w:rPr>
            </w:pPr>
            <w:r w:rsidRPr="00422C12">
              <w:rPr>
                <w:rFonts w:eastAsia="Times New Roman" w:cs="Times New Roman"/>
                <w:lang w:eastAsia="en-GB"/>
              </w:rPr>
              <w:t>Non-receipt of card</w:t>
            </w:r>
          </w:p>
        </w:tc>
        <w:tc>
          <w:tcPr>
            <w:tcW w:w="2546"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r w:rsidR="002007EE" w:rsidRPr="00422C12" w:rsidTr="00743247">
        <w:trPr>
          <w:trHeight w:val="510"/>
        </w:trPr>
        <w:tc>
          <w:tcPr>
            <w:tcW w:w="94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SG</w:t>
            </w:r>
            <w:r w:rsidR="00E07577">
              <w:rPr>
                <w:rFonts w:eastAsia="Times New Roman" w:cs="Times New Roman"/>
                <w:color w:val="000000"/>
                <w:lang w:eastAsia="en-GB"/>
              </w:rPr>
              <w:t>/HK</w:t>
            </w:r>
            <w:ins w:id="400" w:author="1158434" w:date="2017-10-09T16:35:00Z">
              <w:r w:rsidR="0094644E">
                <w:rPr>
                  <w:rFonts w:eastAsia="Times New Roman" w:cs="Times New Roman"/>
                  <w:color w:val="000000"/>
                  <w:lang w:eastAsia="en-GB"/>
                </w:rPr>
                <w:t>/MY</w:t>
              </w:r>
            </w:ins>
          </w:p>
        </w:tc>
        <w:tc>
          <w:tcPr>
            <w:tcW w:w="912"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S</w:t>
            </w:r>
          </w:p>
        </w:tc>
        <w:tc>
          <w:tcPr>
            <w:tcW w:w="1876" w:type="dxa"/>
            <w:shd w:val="clear" w:color="auto" w:fill="auto"/>
            <w:vAlign w:val="center"/>
            <w:hideMark/>
          </w:tcPr>
          <w:p w:rsidR="002007EE" w:rsidRPr="00422C12" w:rsidRDefault="002007EE" w:rsidP="002007EE">
            <w:pPr>
              <w:spacing w:after="0" w:line="240" w:lineRule="auto"/>
              <w:rPr>
                <w:rFonts w:eastAsia="Times New Roman" w:cs="Times New Roman"/>
                <w:lang w:eastAsia="en-GB"/>
              </w:rPr>
            </w:pPr>
            <w:r w:rsidRPr="00422C12">
              <w:rPr>
                <w:rFonts w:eastAsia="Times New Roman" w:cs="Times New Roman"/>
                <w:lang w:eastAsia="en-GB"/>
              </w:rPr>
              <w:t>Lost / stolen fraud</w:t>
            </w:r>
          </w:p>
        </w:tc>
        <w:tc>
          <w:tcPr>
            <w:tcW w:w="2546"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r w:rsidR="002007EE" w:rsidRPr="00422C12" w:rsidTr="00743247">
        <w:trPr>
          <w:trHeight w:val="510"/>
        </w:trPr>
        <w:tc>
          <w:tcPr>
            <w:tcW w:w="94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IN</w:t>
            </w:r>
          </w:p>
        </w:tc>
        <w:tc>
          <w:tcPr>
            <w:tcW w:w="912"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L</w:t>
            </w:r>
          </w:p>
        </w:tc>
        <w:tc>
          <w:tcPr>
            <w:tcW w:w="187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Lost Card</w:t>
            </w:r>
          </w:p>
        </w:tc>
        <w:tc>
          <w:tcPr>
            <w:tcW w:w="2546"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r w:rsidR="002007EE" w:rsidRPr="00422C12" w:rsidTr="00743247">
        <w:trPr>
          <w:trHeight w:val="510"/>
        </w:trPr>
        <w:tc>
          <w:tcPr>
            <w:tcW w:w="94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IN</w:t>
            </w:r>
          </w:p>
        </w:tc>
        <w:tc>
          <w:tcPr>
            <w:tcW w:w="912"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S</w:t>
            </w:r>
          </w:p>
        </w:tc>
        <w:tc>
          <w:tcPr>
            <w:tcW w:w="1876" w:type="dxa"/>
            <w:shd w:val="clear" w:color="auto" w:fill="auto"/>
            <w:vAlign w:val="center"/>
            <w:hideMark/>
          </w:tcPr>
          <w:p w:rsidR="002007EE" w:rsidRPr="00422C12" w:rsidRDefault="002007EE" w:rsidP="002007EE">
            <w:pPr>
              <w:spacing w:after="0" w:line="240" w:lineRule="auto"/>
              <w:rPr>
                <w:rFonts w:eastAsia="Times New Roman" w:cs="Times New Roman"/>
                <w:color w:val="000000"/>
                <w:lang w:eastAsia="en-GB"/>
              </w:rPr>
            </w:pPr>
            <w:r w:rsidRPr="00422C12">
              <w:rPr>
                <w:rFonts w:eastAsia="Times New Roman" w:cs="Times New Roman"/>
                <w:color w:val="000000"/>
                <w:lang w:eastAsia="en-GB"/>
              </w:rPr>
              <w:t>Stolen/Internet Fraud</w:t>
            </w:r>
          </w:p>
        </w:tc>
        <w:tc>
          <w:tcPr>
            <w:tcW w:w="2546" w:type="dxa"/>
            <w:shd w:val="clear" w:color="auto" w:fill="auto"/>
            <w:vAlign w:val="center"/>
            <w:hideMark/>
          </w:tcPr>
          <w:p w:rsidR="002007EE" w:rsidRPr="00422C12" w:rsidRDefault="002007EE" w:rsidP="002007EE">
            <w:pPr>
              <w:spacing w:after="0" w:line="240" w:lineRule="auto"/>
              <w:jc w:val="center"/>
              <w:rPr>
                <w:rFonts w:eastAsia="Times New Roman" w:cs="Times New Roman"/>
                <w:color w:val="000000"/>
                <w:lang w:eastAsia="en-GB"/>
              </w:rPr>
            </w:pPr>
            <w:r w:rsidRPr="00422C12">
              <w:rPr>
                <w:rFonts w:eastAsia="Times New Roman" w:cs="Times New Roman"/>
                <w:color w:val="000000"/>
                <w:lang w:eastAsia="en-GB"/>
              </w:rPr>
              <w:t>Yes</w:t>
            </w:r>
          </w:p>
        </w:tc>
      </w:tr>
    </w:tbl>
    <w:p w:rsidR="002007EE" w:rsidRPr="00422C12" w:rsidRDefault="002007EE" w:rsidP="002007EE">
      <w:pPr>
        <w:pStyle w:val="ListParagraph"/>
        <w:ind w:left="2160"/>
      </w:pPr>
    </w:p>
    <w:p w:rsidR="002007EE" w:rsidRPr="00422C12" w:rsidRDefault="002007EE" w:rsidP="00243DFF">
      <w:pPr>
        <w:pStyle w:val="ListParagraph"/>
        <w:numPr>
          <w:ilvl w:val="2"/>
          <w:numId w:val="7"/>
        </w:numPr>
      </w:pPr>
      <w:r w:rsidRPr="00422C12">
        <w:t>e</w:t>
      </w:r>
      <w:r w:rsidR="00243DFF" w:rsidRPr="00422C12">
        <w:t>O</w:t>
      </w:r>
      <w:r w:rsidRPr="00422C12">
        <w:t>ps will generate new Card Number by triggering request to CCMS if required to be created as per point (i)</w:t>
      </w:r>
    </w:p>
    <w:p w:rsidR="002007EE" w:rsidRDefault="002007EE" w:rsidP="00243DFF">
      <w:pPr>
        <w:pStyle w:val="ListParagraph"/>
        <w:numPr>
          <w:ilvl w:val="2"/>
          <w:numId w:val="7"/>
        </w:numPr>
      </w:pPr>
      <w:r w:rsidRPr="00422C12">
        <w:t>eOps will trigger the Replacement of card to CCMS via ‘Card Status Update’ message using new Card Number generated or with the existing Card Number as per the case and receives the response from CCMS as ‘Successful’ or ‘Failed’</w:t>
      </w:r>
    </w:p>
    <w:p w:rsidR="00603985" w:rsidRPr="00E56D7B" w:rsidRDefault="00603985" w:rsidP="00603985">
      <w:pPr>
        <w:pStyle w:val="ListParagraph"/>
        <w:ind w:left="2160"/>
        <w:rPr>
          <w:b/>
          <w:u w:val="single"/>
        </w:rPr>
      </w:pPr>
      <w:r w:rsidRPr="00E56D7B">
        <w:rPr>
          <w:b/>
          <w:u w:val="single"/>
        </w:rPr>
        <w:t>eDMI mapping for replacement with new card no</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5E257C" w:rsidRPr="00E63328" w:rsidTr="00ED5836">
        <w:trPr>
          <w:trHeight w:val="585"/>
          <w:tblHeader/>
        </w:trPr>
        <w:tc>
          <w:tcPr>
            <w:tcW w:w="1350"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Sub Function Code</w:t>
            </w:r>
          </w:p>
        </w:tc>
        <w:tc>
          <w:tcPr>
            <w:tcW w:w="2495" w:type="dxa"/>
            <w:shd w:val="clear" w:color="auto" w:fill="auto"/>
            <w:noWrap/>
            <w:hideMark/>
          </w:tcPr>
          <w:p w:rsidR="005E257C" w:rsidRPr="00E63328" w:rsidRDefault="005E257C" w:rsidP="00ED5836">
            <w:pPr>
              <w:rPr>
                <w:rFonts w:eastAsia="Times New Roman" w:cs="Times New Roman"/>
                <w:color w:val="000000"/>
                <w:lang w:eastAsia="en-GB"/>
              </w:rPr>
            </w:pPr>
            <w:r>
              <w:rPr>
                <w:rFonts w:eastAsia="Times New Roman" w:cs="Times New Roman"/>
                <w:color w:val="000000"/>
                <w:lang w:eastAsia="en-GB"/>
              </w:rPr>
              <w:t>“08”</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Card Number</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Blocked Card Number</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Country Code</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SG or IN</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Transfer Card Number</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New Card Number generated via ‘Generate Card Number’ request</w:t>
            </w:r>
          </w:p>
        </w:tc>
      </w:tr>
      <w:tr w:rsidR="00A22D0B" w:rsidRPr="00E63328" w:rsidTr="00726AB2">
        <w:trPr>
          <w:trHeight w:val="255"/>
        </w:trPr>
        <w:tc>
          <w:tcPr>
            <w:tcW w:w="1350" w:type="dxa"/>
            <w:shd w:val="clear" w:color="auto" w:fill="auto"/>
            <w:noWrap/>
            <w:vAlign w:val="bottom"/>
            <w:hideMark/>
          </w:tcPr>
          <w:p w:rsidR="00A22D0B" w:rsidRDefault="00A22D0B"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A22D0B" w:rsidRDefault="00A22D0B"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hideMark/>
          </w:tcPr>
          <w:p w:rsidR="00A22D0B" w:rsidRDefault="00A22D0B" w:rsidP="00ED5836">
            <w:pPr>
              <w:spacing w:after="0" w:line="240" w:lineRule="auto"/>
              <w:rPr>
                <w:rFonts w:eastAsia="Times New Roman" w:cs="Times New Roman"/>
                <w:color w:val="000000"/>
                <w:lang w:eastAsia="en-GB"/>
              </w:rPr>
            </w:pPr>
            <w:r>
              <w:rPr>
                <w:rFonts w:ascii="Calibri" w:hAnsi="Calibri"/>
                <w:color w:val="000000"/>
              </w:rPr>
              <w:t>OASA Memo</w:t>
            </w:r>
          </w:p>
        </w:tc>
        <w:tc>
          <w:tcPr>
            <w:tcW w:w="2495" w:type="dxa"/>
            <w:shd w:val="clear" w:color="auto" w:fill="auto"/>
            <w:noWrap/>
            <w:vAlign w:val="bottom"/>
            <w:hideMark/>
          </w:tcPr>
          <w:p w:rsidR="00A22D0B" w:rsidRDefault="00A22D0B" w:rsidP="00ED5836">
            <w:pPr>
              <w:spacing w:after="0" w:line="240" w:lineRule="auto"/>
              <w:rPr>
                <w:rFonts w:eastAsia="Times New Roman" w:cs="Times New Roman"/>
                <w:color w:val="000000"/>
                <w:lang w:eastAsia="en-GB"/>
              </w:rPr>
            </w:pPr>
            <w:r>
              <w:rPr>
                <w:rFonts w:ascii="Calibri" w:hAnsi="Calibri"/>
                <w:color w:val="000000"/>
              </w:rPr>
              <w:t>&lt;&lt; SR Number&gt;&gt;</w:t>
            </w:r>
          </w:p>
        </w:tc>
      </w:tr>
    </w:tbl>
    <w:p w:rsidR="00E56D7B" w:rsidRDefault="00E56D7B" w:rsidP="00603985">
      <w:pPr>
        <w:pStyle w:val="ListParagraph"/>
        <w:ind w:left="2160"/>
      </w:pPr>
    </w:p>
    <w:p w:rsidR="00603985" w:rsidRPr="00E56D7B" w:rsidRDefault="00603985" w:rsidP="00603985">
      <w:pPr>
        <w:pStyle w:val="ListParagraph"/>
        <w:ind w:left="2160"/>
        <w:rPr>
          <w:b/>
          <w:u w:val="single"/>
        </w:rPr>
      </w:pPr>
      <w:r w:rsidRPr="00E56D7B">
        <w:rPr>
          <w:b/>
          <w:u w:val="single"/>
        </w:rPr>
        <w:t>eDMI mapping for replacement with old card no</w:t>
      </w:r>
    </w:p>
    <w:p w:rsidR="005E257C" w:rsidRDefault="005E257C" w:rsidP="00603985">
      <w:pPr>
        <w:pStyle w:val="ListParagraph"/>
        <w:ind w:left="2160"/>
      </w:pP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5E257C" w:rsidRPr="00E63328" w:rsidTr="00ED5836">
        <w:trPr>
          <w:trHeight w:val="585"/>
          <w:tblHeader/>
        </w:trPr>
        <w:tc>
          <w:tcPr>
            <w:tcW w:w="1350"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5E257C" w:rsidRPr="00E63328" w:rsidRDefault="005E257C"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Function Code</w:t>
            </w:r>
          </w:p>
        </w:tc>
        <w:tc>
          <w:tcPr>
            <w:tcW w:w="2495" w:type="dxa"/>
            <w:shd w:val="clear" w:color="auto" w:fill="auto"/>
            <w:noWrap/>
            <w:hideMark/>
          </w:tcPr>
          <w:p w:rsidR="005E257C" w:rsidRPr="00E63328" w:rsidRDefault="005E257C" w:rsidP="005E257C">
            <w:pPr>
              <w:rPr>
                <w:rFonts w:eastAsia="Times New Roman" w:cs="Times New Roman"/>
                <w:color w:val="000000"/>
                <w:lang w:eastAsia="en-GB"/>
              </w:rPr>
            </w:pPr>
            <w:r>
              <w:rPr>
                <w:rFonts w:eastAsia="Times New Roman" w:cs="Times New Roman"/>
                <w:color w:val="000000"/>
                <w:lang w:eastAsia="en-GB"/>
              </w:rPr>
              <w:t>“38”</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Sub Function Code</w:t>
            </w:r>
          </w:p>
        </w:tc>
        <w:tc>
          <w:tcPr>
            <w:tcW w:w="2495" w:type="dxa"/>
            <w:shd w:val="clear" w:color="auto" w:fill="auto"/>
            <w:noWrap/>
            <w:hideMark/>
          </w:tcPr>
          <w:p w:rsidR="005E257C" w:rsidRPr="00E63328" w:rsidRDefault="005E257C" w:rsidP="00ED5836">
            <w:pPr>
              <w:rPr>
                <w:rFonts w:eastAsia="Times New Roman" w:cs="Times New Roman"/>
                <w:color w:val="000000"/>
                <w:lang w:eastAsia="en-GB"/>
              </w:rPr>
            </w:pPr>
            <w:r>
              <w:rPr>
                <w:rFonts w:eastAsia="Times New Roman" w:cs="Times New Roman"/>
                <w:color w:val="000000"/>
                <w:lang w:eastAsia="en-GB"/>
              </w:rPr>
              <w:t>“02”</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lastRenderedPageBreak/>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Card Number</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Blocked Card Number</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Country Code</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SG or IN</w:t>
            </w:r>
          </w:p>
        </w:tc>
      </w:tr>
      <w:tr w:rsidR="005E257C" w:rsidRPr="00E63328" w:rsidTr="00ED5836">
        <w:trPr>
          <w:trHeight w:val="255"/>
        </w:trPr>
        <w:tc>
          <w:tcPr>
            <w:tcW w:w="135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Card Status</w:t>
            </w:r>
          </w:p>
        </w:tc>
        <w:tc>
          <w:tcPr>
            <w:tcW w:w="2495" w:type="dxa"/>
            <w:shd w:val="clear" w:color="auto" w:fill="auto"/>
            <w:noWrap/>
            <w:vAlign w:val="bottom"/>
            <w:hideMark/>
          </w:tcPr>
          <w:p w:rsidR="005E257C" w:rsidRPr="00E63328" w:rsidRDefault="005E257C" w:rsidP="00ED5836">
            <w:pPr>
              <w:spacing w:after="0" w:line="240" w:lineRule="auto"/>
              <w:rPr>
                <w:rFonts w:eastAsia="Times New Roman" w:cs="Times New Roman"/>
                <w:color w:val="000000"/>
                <w:lang w:eastAsia="en-GB"/>
              </w:rPr>
            </w:pPr>
            <w:r>
              <w:rPr>
                <w:rFonts w:eastAsia="Times New Roman" w:cs="Times New Roman"/>
                <w:color w:val="000000"/>
                <w:lang w:eastAsia="en-GB"/>
              </w:rPr>
              <w:t>Blank</w:t>
            </w:r>
          </w:p>
        </w:tc>
      </w:tr>
      <w:tr w:rsidR="00DF5B19" w:rsidRPr="00E63328" w:rsidTr="00ED5836">
        <w:trPr>
          <w:trHeight w:val="255"/>
        </w:trPr>
        <w:tc>
          <w:tcPr>
            <w:tcW w:w="1350" w:type="dxa"/>
            <w:shd w:val="clear" w:color="auto" w:fill="auto"/>
            <w:noWrap/>
            <w:vAlign w:val="bottom"/>
            <w:hideMark/>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hideMark/>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Date Transfer Effective Date</w:t>
            </w:r>
          </w:p>
        </w:tc>
        <w:tc>
          <w:tcPr>
            <w:tcW w:w="2495" w:type="dxa"/>
            <w:shd w:val="clear" w:color="auto" w:fill="auto"/>
            <w:noWrap/>
            <w:vAlign w:val="bottom"/>
            <w:hideMark/>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NA</w:t>
            </w:r>
          </w:p>
        </w:tc>
      </w:tr>
      <w:tr w:rsidR="00E13467" w:rsidRPr="00E63328" w:rsidTr="00D27893">
        <w:trPr>
          <w:trHeight w:val="255"/>
        </w:trPr>
        <w:tc>
          <w:tcPr>
            <w:tcW w:w="1350"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tcPr>
          <w:p w:rsidR="00E13467" w:rsidRDefault="00E13467" w:rsidP="00423D03">
            <w:pPr>
              <w:spacing w:after="0" w:line="240" w:lineRule="auto"/>
              <w:rPr>
                <w:rFonts w:eastAsia="Times New Roman" w:cs="Times New Roman"/>
                <w:color w:val="000000"/>
                <w:lang w:eastAsia="en-GB"/>
              </w:rPr>
            </w:pPr>
            <w:r>
              <w:rPr>
                <w:rFonts w:ascii="Arial" w:hAnsi="Arial" w:cs="Arial"/>
                <w:color w:val="005C84"/>
              </w:rPr>
              <w:t>SCB_CardAction</w:t>
            </w:r>
            <w:r w:rsidR="00423D03">
              <w:rPr>
                <w:rFonts w:ascii="Arial" w:hAnsi="Arial" w:cs="Arial"/>
                <w:color w:val="005C84"/>
              </w:rPr>
              <w:t xml:space="preserve"> ( open issue CCMS not updating the value passed)</w:t>
            </w:r>
          </w:p>
        </w:tc>
        <w:tc>
          <w:tcPr>
            <w:tcW w:w="2495"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sidRPr="002276FA">
              <w:rPr>
                <w:rFonts w:ascii="Calibri" w:hAnsi="Calibri"/>
                <w:color w:val="000000"/>
              </w:rPr>
              <w:t>1</w:t>
            </w:r>
          </w:p>
        </w:tc>
      </w:tr>
      <w:tr w:rsidR="00E13467" w:rsidRPr="00E63328" w:rsidTr="00D27893">
        <w:trPr>
          <w:trHeight w:val="255"/>
        </w:trPr>
        <w:tc>
          <w:tcPr>
            <w:tcW w:w="1350"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tcPr>
          <w:p w:rsidR="00E13467" w:rsidRPr="002276FA" w:rsidRDefault="00E13467" w:rsidP="00ED5836">
            <w:pPr>
              <w:spacing w:after="0" w:line="240" w:lineRule="auto"/>
              <w:rPr>
                <w:rFonts w:ascii="Calibri" w:hAnsi="Calibri"/>
                <w:color w:val="000000"/>
              </w:rPr>
            </w:pPr>
            <w:r>
              <w:rPr>
                <w:rFonts w:ascii="Arial" w:hAnsi="Arial" w:cs="Arial"/>
                <w:color w:val="005C84"/>
              </w:rPr>
              <w:t>SCB_NumOfCards</w:t>
            </w:r>
          </w:p>
        </w:tc>
        <w:tc>
          <w:tcPr>
            <w:tcW w:w="2495" w:type="dxa"/>
            <w:shd w:val="clear" w:color="auto" w:fill="auto"/>
            <w:noWrap/>
            <w:vAlign w:val="bottom"/>
          </w:tcPr>
          <w:p w:rsidR="00E13467" w:rsidRPr="002276FA" w:rsidRDefault="00E13467" w:rsidP="00ED5836">
            <w:pPr>
              <w:spacing w:after="0" w:line="240" w:lineRule="auto"/>
              <w:rPr>
                <w:rFonts w:ascii="Calibri" w:hAnsi="Calibri"/>
                <w:color w:val="000000"/>
              </w:rPr>
            </w:pPr>
            <w:r w:rsidRPr="002276FA">
              <w:rPr>
                <w:rFonts w:ascii="Calibri" w:hAnsi="Calibri"/>
                <w:color w:val="000000"/>
              </w:rPr>
              <w:t>01</w:t>
            </w:r>
          </w:p>
        </w:tc>
      </w:tr>
      <w:tr w:rsidR="00E13467" w:rsidRPr="00E63328" w:rsidTr="00D27893">
        <w:trPr>
          <w:trHeight w:val="255"/>
        </w:trPr>
        <w:tc>
          <w:tcPr>
            <w:tcW w:w="1350"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tcPr>
          <w:p w:rsidR="00E13467" w:rsidRPr="002276FA" w:rsidRDefault="00E13467" w:rsidP="00ED5836">
            <w:pPr>
              <w:spacing w:after="0" w:line="240" w:lineRule="auto"/>
              <w:rPr>
                <w:rFonts w:ascii="Calibri" w:hAnsi="Calibri"/>
                <w:color w:val="000000"/>
              </w:rPr>
            </w:pPr>
            <w:r>
              <w:rPr>
                <w:rFonts w:ascii="Arial" w:hAnsi="Arial" w:cs="Arial"/>
                <w:color w:val="005C84"/>
              </w:rPr>
              <w:t>SCB_NumOfCardReturned</w:t>
            </w:r>
          </w:p>
        </w:tc>
        <w:tc>
          <w:tcPr>
            <w:tcW w:w="2495" w:type="dxa"/>
            <w:shd w:val="clear" w:color="auto" w:fill="auto"/>
            <w:noWrap/>
            <w:vAlign w:val="bottom"/>
          </w:tcPr>
          <w:p w:rsidR="00E13467" w:rsidRPr="002276FA" w:rsidRDefault="00E13467" w:rsidP="00ED5836">
            <w:pPr>
              <w:spacing w:after="0" w:line="240" w:lineRule="auto"/>
              <w:rPr>
                <w:rFonts w:ascii="Calibri" w:hAnsi="Calibri"/>
                <w:color w:val="000000"/>
              </w:rPr>
            </w:pPr>
            <w:r w:rsidRPr="002276FA">
              <w:rPr>
                <w:rFonts w:ascii="Calibri" w:hAnsi="Calibri"/>
                <w:color w:val="000000"/>
              </w:rPr>
              <w:t>01</w:t>
            </w:r>
          </w:p>
        </w:tc>
      </w:tr>
      <w:tr w:rsidR="00E13467" w:rsidRPr="00E63328" w:rsidTr="00D27893">
        <w:trPr>
          <w:trHeight w:val="255"/>
        </w:trPr>
        <w:tc>
          <w:tcPr>
            <w:tcW w:w="1350"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E13467" w:rsidRDefault="00E13467"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bottom"/>
          </w:tcPr>
          <w:p w:rsidR="00E13467" w:rsidRPr="002276FA" w:rsidRDefault="00E13467" w:rsidP="00ED5836">
            <w:pPr>
              <w:spacing w:after="0" w:line="240" w:lineRule="auto"/>
              <w:rPr>
                <w:rFonts w:ascii="Calibri" w:hAnsi="Calibri"/>
                <w:color w:val="000000"/>
              </w:rPr>
            </w:pPr>
            <w:r>
              <w:rPr>
                <w:rFonts w:ascii="Arial" w:hAnsi="Arial" w:cs="Arial"/>
                <w:color w:val="005C84"/>
              </w:rPr>
              <w:t>SCB_CardTypeRequested</w:t>
            </w:r>
          </w:p>
        </w:tc>
        <w:tc>
          <w:tcPr>
            <w:tcW w:w="2495" w:type="dxa"/>
            <w:shd w:val="clear" w:color="auto" w:fill="auto"/>
            <w:noWrap/>
            <w:vAlign w:val="bottom"/>
          </w:tcPr>
          <w:p w:rsidR="00E13467" w:rsidRPr="002276FA" w:rsidRDefault="00E13467" w:rsidP="00ED5836">
            <w:pPr>
              <w:spacing w:after="0" w:line="240" w:lineRule="auto"/>
              <w:rPr>
                <w:rFonts w:ascii="Calibri" w:hAnsi="Calibri"/>
                <w:color w:val="000000"/>
              </w:rPr>
            </w:pPr>
            <w:r w:rsidRPr="002276FA">
              <w:rPr>
                <w:rFonts w:ascii="Calibri" w:hAnsi="Calibri"/>
                <w:color w:val="000000"/>
              </w:rPr>
              <w:t>01</w:t>
            </w:r>
          </w:p>
        </w:tc>
      </w:tr>
      <w:tr w:rsidR="00DF5B19" w:rsidRPr="00E63328" w:rsidTr="00962D6B">
        <w:trPr>
          <w:trHeight w:val="255"/>
        </w:trPr>
        <w:tc>
          <w:tcPr>
            <w:tcW w:w="1350" w:type="dxa"/>
            <w:shd w:val="clear" w:color="auto" w:fill="auto"/>
            <w:noWrap/>
            <w:vAlign w:val="bottom"/>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DF5B19" w:rsidRDefault="00DF5B19"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tcPr>
          <w:p w:rsidR="00DF5B19" w:rsidRPr="002276FA" w:rsidRDefault="00E23ADD" w:rsidP="00ED5836">
            <w:pPr>
              <w:spacing w:after="0" w:line="240" w:lineRule="auto"/>
              <w:rPr>
                <w:rFonts w:ascii="Calibri" w:hAnsi="Calibri"/>
                <w:color w:val="000000"/>
              </w:rPr>
            </w:pPr>
            <w:hyperlink r:id="rId18" w:anchor="RANGE!A1" w:history="1">
              <w:r w:rsidR="00DF5B19" w:rsidRPr="002276FA">
                <w:rPr>
                  <w:rStyle w:val="Hyperlink"/>
                  <w:rFonts w:ascii="Calibri" w:hAnsi="Calibri"/>
                </w:rPr>
                <w:t>Card Expiry Date</w:t>
              </w:r>
            </w:hyperlink>
          </w:p>
        </w:tc>
        <w:tc>
          <w:tcPr>
            <w:tcW w:w="2495" w:type="dxa"/>
            <w:shd w:val="clear" w:color="auto" w:fill="auto"/>
            <w:noWrap/>
            <w:vAlign w:val="bottom"/>
          </w:tcPr>
          <w:p w:rsidR="00DF5B19" w:rsidRPr="002276FA" w:rsidRDefault="00DF5B19" w:rsidP="00ED5836">
            <w:pPr>
              <w:spacing w:after="0" w:line="240" w:lineRule="auto"/>
              <w:rPr>
                <w:rFonts w:ascii="Calibri" w:hAnsi="Calibri"/>
                <w:color w:val="000000"/>
              </w:rPr>
            </w:pPr>
            <w:r w:rsidRPr="002276FA">
              <w:rPr>
                <w:rFonts w:ascii="Calibri" w:hAnsi="Calibri"/>
                <w:color w:val="000000"/>
              </w:rPr>
              <w:t>If to Extend value to pass is ****</w:t>
            </w:r>
            <w:r w:rsidRPr="002276FA">
              <w:rPr>
                <w:rFonts w:ascii="Calibri" w:hAnsi="Calibri"/>
                <w:color w:val="000000"/>
              </w:rPr>
              <w:br/>
              <w:t>If not to extend value should be ____ (4 underscore)</w:t>
            </w:r>
          </w:p>
        </w:tc>
      </w:tr>
      <w:tr w:rsidR="00DF5B19" w:rsidRPr="00E63328" w:rsidTr="00962D6B">
        <w:trPr>
          <w:trHeight w:val="255"/>
        </w:trPr>
        <w:tc>
          <w:tcPr>
            <w:tcW w:w="1350" w:type="dxa"/>
            <w:shd w:val="clear" w:color="auto" w:fill="auto"/>
            <w:noWrap/>
            <w:vAlign w:val="bottom"/>
          </w:tcPr>
          <w:p w:rsidR="00DF5B19" w:rsidRDefault="00DF5B19" w:rsidP="00ED5836">
            <w:pPr>
              <w:spacing w:after="0" w:line="240" w:lineRule="auto"/>
              <w:rPr>
                <w:rFonts w:eastAsia="Times New Roman" w:cs="Times New Roman"/>
                <w:color w:val="000000"/>
                <w:lang w:eastAsia="en-GB"/>
              </w:rPr>
            </w:pPr>
          </w:p>
        </w:tc>
        <w:tc>
          <w:tcPr>
            <w:tcW w:w="2045" w:type="dxa"/>
            <w:shd w:val="clear" w:color="auto" w:fill="auto"/>
            <w:noWrap/>
            <w:vAlign w:val="bottom"/>
          </w:tcPr>
          <w:p w:rsidR="00DF5B19" w:rsidRDefault="00DF5B19" w:rsidP="00ED5836">
            <w:pPr>
              <w:spacing w:after="0" w:line="240" w:lineRule="auto"/>
              <w:rPr>
                <w:rFonts w:eastAsia="Times New Roman" w:cs="Times New Roman"/>
                <w:color w:val="000000"/>
                <w:lang w:eastAsia="en-GB"/>
              </w:rPr>
            </w:pPr>
          </w:p>
        </w:tc>
        <w:tc>
          <w:tcPr>
            <w:tcW w:w="2210" w:type="dxa"/>
            <w:shd w:val="clear" w:color="auto" w:fill="auto"/>
            <w:noWrap/>
            <w:vAlign w:val="center"/>
          </w:tcPr>
          <w:p w:rsidR="00DF5B19" w:rsidRDefault="00DF5B19" w:rsidP="00ED5836">
            <w:pPr>
              <w:spacing w:after="0" w:line="240" w:lineRule="auto"/>
            </w:pPr>
          </w:p>
        </w:tc>
        <w:tc>
          <w:tcPr>
            <w:tcW w:w="2495" w:type="dxa"/>
            <w:shd w:val="clear" w:color="auto" w:fill="auto"/>
            <w:noWrap/>
            <w:vAlign w:val="bottom"/>
          </w:tcPr>
          <w:p w:rsidR="00DF5B19" w:rsidRPr="002276FA" w:rsidRDefault="00DF5B19" w:rsidP="00ED5836">
            <w:pPr>
              <w:spacing w:after="0" w:line="240" w:lineRule="auto"/>
              <w:rPr>
                <w:rFonts w:ascii="Calibri" w:hAnsi="Calibri"/>
                <w:color w:val="000000"/>
              </w:rPr>
            </w:pPr>
          </w:p>
        </w:tc>
      </w:tr>
      <w:tr w:rsidR="00CC24C5" w:rsidRPr="00E63328" w:rsidTr="00962D6B">
        <w:trPr>
          <w:trHeight w:val="255"/>
        </w:trPr>
        <w:tc>
          <w:tcPr>
            <w:tcW w:w="1350" w:type="dxa"/>
            <w:shd w:val="clear" w:color="auto" w:fill="auto"/>
            <w:noWrap/>
            <w:vAlign w:val="bottom"/>
          </w:tcPr>
          <w:p w:rsidR="00CC24C5" w:rsidDel="00CC24C5" w:rsidRDefault="00CC24C5"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CC24C5" w:rsidDel="00CC24C5" w:rsidRDefault="00CC24C5" w:rsidP="00ED5836">
            <w:pPr>
              <w:spacing w:after="0" w:line="240" w:lineRule="auto"/>
              <w:rPr>
                <w:rFonts w:eastAsia="Times New Roman" w:cs="Times New Roman"/>
                <w:color w:val="000000"/>
                <w:lang w:eastAsia="en-GB"/>
              </w:rPr>
            </w:pPr>
            <w:r>
              <w:rPr>
                <w:rFonts w:eastAsia="Times New Roman" w:cs="Times New Roman"/>
                <w:color w:val="000000"/>
                <w:lang w:eastAsia="en-GB"/>
              </w:rPr>
              <w:t>Update Status</w:t>
            </w:r>
          </w:p>
        </w:tc>
        <w:tc>
          <w:tcPr>
            <w:tcW w:w="2210" w:type="dxa"/>
            <w:shd w:val="clear" w:color="auto" w:fill="auto"/>
            <w:noWrap/>
            <w:vAlign w:val="center"/>
          </w:tcPr>
          <w:p w:rsidR="00CC24C5" w:rsidRPr="002276FA" w:rsidDel="00CC24C5" w:rsidRDefault="00CC24C5" w:rsidP="00ED5836">
            <w:pPr>
              <w:spacing w:after="0" w:line="240" w:lineRule="auto"/>
              <w:rPr>
                <w:rFonts w:ascii="Calibri" w:hAnsi="Calibri"/>
                <w:color w:val="000000"/>
              </w:rPr>
            </w:pPr>
            <w:r>
              <w:rPr>
                <w:rFonts w:ascii="Calibri" w:hAnsi="Calibri"/>
                <w:color w:val="000000"/>
              </w:rPr>
              <w:t>Token Flag  ( Only for SG)</w:t>
            </w:r>
          </w:p>
        </w:tc>
        <w:tc>
          <w:tcPr>
            <w:tcW w:w="2495" w:type="dxa"/>
            <w:shd w:val="clear" w:color="auto" w:fill="auto"/>
            <w:noWrap/>
            <w:vAlign w:val="bottom"/>
          </w:tcPr>
          <w:p w:rsidR="00CC24C5" w:rsidDel="00CC24C5" w:rsidRDefault="00CC24C5" w:rsidP="00ED5836">
            <w:pPr>
              <w:spacing w:after="0" w:line="240" w:lineRule="auto"/>
              <w:rPr>
                <w:rFonts w:ascii="Calibri" w:hAnsi="Calibri"/>
                <w:color w:val="000000"/>
              </w:rPr>
            </w:pPr>
            <w:r>
              <w:rPr>
                <w:rFonts w:ascii="Calibri" w:hAnsi="Calibri"/>
                <w:color w:val="000000"/>
              </w:rPr>
              <w:t>Whatever value received from CCMS will be interfaced back</w:t>
            </w:r>
          </w:p>
        </w:tc>
      </w:tr>
      <w:tr w:rsidR="00CC24C5" w:rsidRPr="00E63328" w:rsidTr="00962D6B">
        <w:trPr>
          <w:trHeight w:val="255"/>
        </w:trPr>
        <w:tc>
          <w:tcPr>
            <w:tcW w:w="1350" w:type="dxa"/>
            <w:shd w:val="clear" w:color="auto" w:fill="auto"/>
            <w:noWrap/>
            <w:vAlign w:val="bottom"/>
          </w:tcPr>
          <w:p w:rsidR="00CC24C5" w:rsidRDefault="00CC24C5" w:rsidP="00ED5836">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tcPr>
          <w:p w:rsidR="00CC24C5" w:rsidRDefault="00CC24C5" w:rsidP="00ED5836">
            <w:pPr>
              <w:spacing w:after="0" w:line="240" w:lineRule="auto"/>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tcPr>
          <w:p w:rsidR="00CC24C5" w:rsidRPr="002276FA" w:rsidRDefault="00CC24C5" w:rsidP="00ED5836">
            <w:pPr>
              <w:spacing w:after="0" w:line="240" w:lineRule="auto"/>
              <w:rPr>
                <w:rFonts w:ascii="Calibri" w:hAnsi="Calibri"/>
                <w:color w:val="000000"/>
              </w:rPr>
            </w:pPr>
            <w:r>
              <w:rPr>
                <w:rFonts w:ascii="Calibri" w:hAnsi="Calibri"/>
                <w:color w:val="000000"/>
              </w:rPr>
              <w:t>OASA Memo</w:t>
            </w:r>
          </w:p>
        </w:tc>
        <w:tc>
          <w:tcPr>
            <w:tcW w:w="2495" w:type="dxa"/>
            <w:shd w:val="clear" w:color="auto" w:fill="auto"/>
            <w:noWrap/>
            <w:vAlign w:val="bottom"/>
          </w:tcPr>
          <w:p w:rsidR="00CC24C5" w:rsidRDefault="00CC24C5" w:rsidP="00ED5836">
            <w:pPr>
              <w:spacing w:after="0" w:line="240" w:lineRule="auto"/>
              <w:rPr>
                <w:rFonts w:ascii="Calibri" w:hAnsi="Calibri"/>
                <w:color w:val="000000"/>
              </w:rPr>
            </w:pPr>
            <w:r>
              <w:rPr>
                <w:rFonts w:ascii="Calibri" w:hAnsi="Calibri"/>
                <w:color w:val="000000"/>
              </w:rPr>
              <w:t>&lt;&lt; SR Number&gt;&gt;</w:t>
            </w:r>
          </w:p>
        </w:tc>
      </w:tr>
    </w:tbl>
    <w:p w:rsidR="005E257C" w:rsidRPr="00422C12" w:rsidRDefault="005E257C" w:rsidP="00603985">
      <w:pPr>
        <w:pStyle w:val="ListParagraph"/>
        <w:ind w:left="2160"/>
      </w:pPr>
    </w:p>
    <w:p w:rsidR="00243DFF" w:rsidRPr="00422C12" w:rsidRDefault="00243DFF" w:rsidP="00243DFF">
      <w:pPr>
        <w:pStyle w:val="ListParagraph"/>
        <w:numPr>
          <w:ilvl w:val="1"/>
          <w:numId w:val="7"/>
        </w:numPr>
      </w:pPr>
      <w:r w:rsidRPr="00422C12">
        <w:rPr>
          <w:b/>
          <w:color w:val="0070C0"/>
        </w:rPr>
        <w:t>Generate Letter</w:t>
      </w:r>
      <w:r w:rsidR="002F4616">
        <w:rPr>
          <w:b/>
          <w:color w:val="0070C0"/>
        </w:rPr>
        <w:t xml:space="preserve"> ( </w:t>
      </w:r>
      <w:r w:rsidR="00CC24C5">
        <w:rPr>
          <w:b/>
          <w:color w:val="0070C0"/>
        </w:rPr>
        <w:t>not applicable for IN</w:t>
      </w:r>
      <w:r w:rsidR="002F4616">
        <w:rPr>
          <w:b/>
          <w:color w:val="0070C0"/>
        </w:rPr>
        <w:t>)</w:t>
      </w:r>
      <w:r w:rsidRPr="00422C12">
        <w:t xml:space="preserve"> – Post completion of Replacement, for each card received in the request, eOps will check whether replacement is successful, if so the relevant code will be updated in CCMS to generate letter. If failed then no update will be triggered. Refer below the extract from BRD</w:t>
      </w:r>
    </w:p>
    <w:tbl>
      <w:tblPr>
        <w:tblW w:w="64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878"/>
        <w:gridCol w:w="1240"/>
        <w:gridCol w:w="1053"/>
        <w:gridCol w:w="1053"/>
        <w:gridCol w:w="1280"/>
      </w:tblGrid>
      <w:tr w:rsidR="002E7C71" w:rsidRPr="002E7C71" w:rsidTr="002E7C71">
        <w:trPr>
          <w:trHeight w:val="300"/>
          <w:tblHeader/>
        </w:trPr>
        <w:tc>
          <w:tcPr>
            <w:tcW w:w="946" w:type="dxa"/>
            <w:shd w:val="solid" w:color="C4BC96" w:themeColor="background2" w:themeShade="BF" w:fill="FFFF00"/>
            <w:noWrap/>
            <w:vAlign w:val="bottom"/>
            <w:hideMark/>
          </w:tcPr>
          <w:p w:rsidR="002E7C71" w:rsidRPr="002E7C71" w:rsidRDefault="002E7C71" w:rsidP="005E51DF">
            <w:pPr>
              <w:spacing w:after="0" w:line="240" w:lineRule="auto"/>
              <w:rPr>
                <w:rFonts w:eastAsia="Times New Roman" w:cs="Times New Roman"/>
                <w:b/>
                <w:bCs/>
                <w:color w:val="000000"/>
                <w:lang w:eastAsia="en-GB"/>
              </w:rPr>
            </w:pPr>
            <w:r w:rsidRPr="002E7C71">
              <w:rPr>
                <w:rFonts w:eastAsia="Times New Roman" w:cs="Times New Roman"/>
                <w:b/>
                <w:bCs/>
                <w:color w:val="000000"/>
                <w:lang w:eastAsia="en-GB"/>
              </w:rPr>
              <w:t>Country</w:t>
            </w:r>
          </w:p>
        </w:tc>
        <w:tc>
          <w:tcPr>
            <w:tcW w:w="878" w:type="dxa"/>
            <w:shd w:val="solid" w:color="C4BC96" w:themeColor="background2" w:themeShade="BF" w:fill="FFFF00"/>
            <w:noWrap/>
            <w:vAlign w:val="bottom"/>
            <w:hideMark/>
          </w:tcPr>
          <w:p w:rsidR="002E7C71" w:rsidRPr="002E7C71" w:rsidRDefault="002E7C71" w:rsidP="005E51DF">
            <w:pPr>
              <w:spacing w:after="0" w:line="240" w:lineRule="auto"/>
              <w:rPr>
                <w:rFonts w:eastAsia="Times New Roman" w:cs="Times New Roman"/>
                <w:b/>
                <w:bCs/>
                <w:color w:val="000000"/>
                <w:lang w:eastAsia="en-GB"/>
              </w:rPr>
            </w:pPr>
            <w:r w:rsidRPr="002E7C71">
              <w:rPr>
                <w:rFonts w:eastAsia="Times New Roman" w:cs="Times New Roman"/>
                <w:b/>
                <w:bCs/>
                <w:color w:val="000000"/>
                <w:lang w:eastAsia="en-GB"/>
              </w:rPr>
              <w:t>System</w:t>
            </w:r>
          </w:p>
        </w:tc>
        <w:tc>
          <w:tcPr>
            <w:tcW w:w="1240" w:type="dxa"/>
            <w:shd w:val="solid" w:color="C4BC96" w:themeColor="background2" w:themeShade="BF" w:fill="FFFF00"/>
            <w:noWrap/>
            <w:vAlign w:val="bottom"/>
            <w:hideMark/>
          </w:tcPr>
          <w:p w:rsidR="002E7C71" w:rsidRPr="002E7C71" w:rsidRDefault="002E7C71" w:rsidP="005E51DF">
            <w:pPr>
              <w:spacing w:after="0" w:line="240" w:lineRule="auto"/>
              <w:rPr>
                <w:rFonts w:eastAsia="Times New Roman" w:cs="Times New Roman"/>
                <w:b/>
                <w:bCs/>
                <w:color w:val="000000"/>
                <w:lang w:eastAsia="en-GB"/>
              </w:rPr>
            </w:pPr>
            <w:r w:rsidRPr="002E7C71">
              <w:rPr>
                <w:rFonts w:eastAsia="Times New Roman" w:cs="Times New Roman"/>
                <w:b/>
                <w:bCs/>
                <w:color w:val="000000"/>
                <w:lang w:eastAsia="en-GB"/>
              </w:rPr>
              <w:t>Card Variant</w:t>
            </w:r>
          </w:p>
        </w:tc>
        <w:tc>
          <w:tcPr>
            <w:tcW w:w="1053" w:type="dxa"/>
            <w:shd w:val="solid" w:color="C4BC96" w:themeColor="background2" w:themeShade="BF" w:fill="FFFF00"/>
          </w:tcPr>
          <w:p w:rsidR="002E7C71" w:rsidRPr="002E7C71" w:rsidRDefault="002E7C71" w:rsidP="005E51DF">
            <w:pPr>
              <w:spacing w:after="0" w:line="240" w:lineRule="auto"/>
              <w:jc w:val="center"/>
              <w:rPr>
                <w:rFonts w:eastAsia="Times New Roman" w:cs="Times New Roman"/>
                <w:b/>
                <w:bCs/>
                <w:color w:val="000000"/>
                <w:lang w:eastAsia="en-GB"/>
              </w:rPr>
            </w:pPr>
            <w:r w:rsidRPr="002E7C71">
              <w:rPr>
                <w:rFonts w:eastAsia="Times New Roman" w:cs="Times New Roman"/>
                <w:b/>
                <w:bCs/>
                <w:color w:val="000000"/>
                <w:lang w:eastAsia="en-GB"/>
              </w:rPr>
              <w:t>Blocked</w:t>
            </w:r>
          </w:p>
        </w:tc>
        <w:tc>
          <w:tcPr>
            <w:tcW w:w="1053" w:type="dxa"/>
            <w:shd w:val="solid" w:color="C4BC96" w:themeColor="background2" w:themeShade="BF" w:fill="FFFF00"/>
            <w:noWrap/>
            <w:vAlign w:val="bottom"/>
            <w:hideMark/>
          </w:tcPr>
          <w:p w:rsidR="002E7C71" w:rsidRPr="002E7C71" w:rsidRDefault="002E7C71" w:rsidP="005E51DF">
            <w:pPr>
              <w:spacing w:after="0" w:line="240" w:lineRule="auto"/>
              <w:jc w:val="center"/>
              <w:rPr>
                <w:rFonts w:eastAsia="Times New Roman" w:cs="Times New Roman"/>
                <w:b/>
                <w:bCs/>
                <w:color w:val="000000"/>
                <w:lang w:eastAsia="en-GB"/>
              </w:rPr>
            </w:pPr>
            <w:r w:rsidRPr="002E7C71">
              <w:rPr>
                <w:rFonts w:eastAsia="Times New Roman" w:cs="Times New Roman"/>
                <w:b/>
                <w:bCs/>
                <w:color w:val="000000"/>
                <w:lang w:eastAsia="en-GB"/>
              </w:rPr>
              <w:t>Replaced</w:t>
            </w:r>
          </w:p>
        </w:tc>
        <w:tc>
          <w:tcPr>
            <w:tcW w:w="1280" w:type="dxa"/>
            <w:shd w:val="solid" w:color="C4BC96" w:themeColor="background2" w:themeShade="BF" w:fill="FFFF00"/>
            <w:noWrap/>
            <w:vAlign w:val="bottom"/>
            <w:hideMark/>
          </w:tcPr>
          <w:p w:rsidR="002E7C71" w:rsidRPr="002E7C71" w:rsidRDefault="002E7C71" w:rsidP="002E7C71">
            <w:pPr>
              <w:spacing w:after="0" w:line="240" w:lineRule="auto"/>
              <w:jc w:val="center"/>
              <w:rPr>
                <w:rFonts w:eastAsia="Times New Roman" w:cs="Times New Roman"/>
                <w:b/>
                <w:bCs/>
                <w:color w:val="000000"/>
                <w:lang w:eastAsia="en-GB"/>
              </w:rPr>
            </w:pPr>
            <w:r w:rsidRPr="002E7C71">
              <w:rPr>
                <w:rFonts w:eastAsia="Times New Roman" w:cs="Times New Roman"/>
                <w:b/>
                <w:bCs/>
                <w:color w:val="000000"/>
                <w:lang w:eastAsia="en-GB"/>
              </w:rPr>
              <w:t>Letter Number</w:t>
            </w: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240"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240"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240"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hideMark/>
          </w:tcPr>
          <w:p w:rsidR="002E7C71" w:rsidRPr="002E7C71" w:rsidRDefault="002E7C71"/>
        </w:tc>
        <w:tc>
          <w:tcPr>
            <w:tcW w:w="1240" w:type="dxa"/>
            <w:shd w:val="clear" w:color="auto" w:fill="auto"/>
            <w:noWrap/>
            <w:vAlign w:val="bottom"/>
            <w:hideMark/>
          </w:tcPr>
          <w:p w:rsidR="002E7C71" w:rsidRPr="002E7C71" w:rsidRDefault="002E7C71" w:rsidP="005E51DF">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r w:rsidRPr="002E7C71">
              <w:rPr>
                <w:color w:val="000000"/>
              </w:rPr>
              <w:t>IN</w:t>
            </w:r>
          </w:p>
        </w:tc>
        <w:tc>
          <w:tcPr>
            <w:tcW w:w="878" w:type="dxa"/>
            <w:shd w:val="clear" w:color="auto" w:fill="auto"/>
            <w:noWrap/>
            <w:hideMark/>
          </w:tcPr>
          <w:p w:rsidR="002E7C71" w:rsidRPr="002E7C71" w:rsidRDefault="002E7C71">
            <w:r w:rsidRPr="002E7C71">
              <w:rPr>
                <w:rFonts w:eastAsia="Times New Roman" w:cs="Times New Roman"/>
                <w:color w:val="000000"/>
                <w:lang w:eastAsia="en-GB"/>
              </w:rPr>
              <w:t>CCMS</w:t>
            </w:r>
          </w:p>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r w:rsidRPr="002E7C71">
              <w:rPr>
                <w:rFonts w:eastAsia="Times New Roman" w:cs="Times New Roman"/>
                <w:color w:val="000000"/>
                <w:lang w:eastAsia="en-GB"/>
              </w:rPr>
              <w:t>Manhattan</w:t>
            </w:r>
          </w:p>
        </w:tc>
        <w:tc>
          <w:tcPr>
            <w:tcW w:w="1053" w:type="dxa"/>
            <w:vAlign w:val="bottom"/>
          </w:tcPr>
          <w:p w:rsidR="002E7C71" w:rsidRPr="002E7C71" w:rsidRDefault="002E7C71">
            <w:pPr>
              <w:jc w:val="center"/>
              <w:rPr>
                <w:color w:val="000000"/>
              </w:rPr>
            </w:pPr>
            <w:r w:rsidRPr="002E7C71">
              <w:rPr>
                <w:color w:val="000000"/>
              </w:rPr>
              <w:t>No</w:t>
            </w:r>
          </w:p>
        </w:tc>
        <w:tc>
          <w:tcPr>
            <w:tcW w:w="1053" w:type="dxa"/>
            <w:shd w:val="clear" w:color="auto" w:fill="auto"/>
            <w:noWrap/>
            <w:vAlign w:val="bottom"/>
            <w:hideMark/>
          </w:tcPr>
          <w:p w:rsidR="002E7C71" w:rsidRPr="002E7C71" w:rsidRDefault="002E7C71">
            <w:pPr>
              <w:jc w:val="center"/>
              <w:rPr>
                <w:color w:val="000000"/>
              </w:rPr>
            </w:pPr>
            <w:r w:rsidRPr="002E7C71">
              <w:rPr>
                <w:color w:val="000000"/>
              </w:rPr>
              <w:t>Yes</w:t>
            </w:r>
          </w:p>
        </w:tc>
        <w:tc>
          <w:tcPr>
            <w:tcW w:w="1280" w:type="dxa"/>
            <w:shd w:val="clear" w:color="auto" w:fill="auto"/>
            <w:noWrap/>
            <w:vAlign w:val="bottom"/>
            <w:hideMark/>
          </w:tcPr>
          <w:p w:rsidR="002E7C71" w:rsidRPr="002E7C71" w:rsidRDefault="002E7C71">
            <w:pPr>
              <w:jc w:val="center"/>
              <w:rPr>
                <w:color w:val="000000"/>
              </w:rPr>
            </w:pPr>
            <w:r w:rsidRPr="002E7C71">
              <w:rPr>
                <w:color w:val="000000"/>
              </w:rPr>
              <w:t>F46</w:t>
            </w: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r w:rsidRPr="002E7C71">
              <w:rPr>
                <w:color w:val="000000"/>
              </w:rPr>
              <w:t>IN</w:t>
            </w:r>
          </w:p>
        </w:tc>
        <w:tc>
          <w:tcPr>
            <w:tcW w:w="878" w:type="dxa"/>
            <w:shd w:val="clear" w:color="auto" w:fill="auto"/>
            <w:noWrap/>
            <w:hideMark/>
          </w:tcPr>
          <w:p w:rsidR="002E7C71" w:rsidRPr="002E7C71" w:rsidRDefault="002E7C71">
            <w:r w:rsidRPr="002E7C71">
              <w:rPr>
                <w:rFonts w:eastAsia="Times New Roman" w:cs="Times New Roman"/>
                <w:color w:val="000000"/>
                <w:lang w:eastAsia="en-GB"/>
              </w:rPr>
              <w:t>CCMS</w:t>
            </w:r>
          </w:p>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r w:rsidRPr="002E7C71">
              <w:rPr>
                <w:rFonts w:eastAsia="Times New Roman" w:cs="Times New Roman"/>
                <w:color w:val="000000"/>
                <w:lang w:eastAsia="en-GB"/>
              </w:rPr>
              <w:t>Others</w:t>
            </w:r>
          </w:p>
        </w:tc>
        <w:tc>
          <w:tcPr>
            <w:tcW w:w="1053" w:type="dxa"/>
            <w:vAlign w:val="bottom"/>
          </w:tcPr>
          <w:p w:rsidR="002E7C71" w:rsidRPr="002E7C71" w:rsidRDefault="002E7C71">
            <w:pPr>
              <w:jc w:val="center"/>
              <w:rPr>
                <w:color w:val="000000"/>
              </w:rPr>
            </w:pPr>
            <w:r w:rsidRPr="002E7C71">
              <w:rPr>
                <w:color w:val="000000"/>
              </w:rPr>
              <w:t>No</w:t>
            </w:r>
          </w:p>
        </w:tc>
        <w:tc>
          <w:tcPr>
            <w:tcW w:w="1053" w:type="dxa"/>
            <w:shd w:val="clear" w:color="auto" w:fill="auto"/>
            <w:noWrap/>
            <w:vAlign w:val="bottom"/>
            <w:hideMark/>
          </w:tcPr>
          <w:p w:rsidR="002E7C71" w:rsidRPr="002E7C71" w:rsidRDefault="002E7C71">
            <w:pPr>
              <w:jc w:val="center"/>
              <w:rPr>
                <w:color w:val="000000"/>
              </w:rPr>
            </w:pPr>
            <w:r w:rsidRPr="002E7C71">
              <w:rPr>
                <w:color w:val="000000"/>
              </w:rPr>
              <w:t>Yes</w:t>
            </w:r>
          </w:p>
        </w:tc>
        <w:tc>
          <w:tcPr>
            <w:tcW w:w="1280" w:type="dxa"/>
            <w:shd w:val="clear" w:color="auto" w:fill="auto"/>
            <w:noWrap/>
            <w:vAlign w:val="bottom"/>
            <w:hideMark/>
          </w:tcPr>
          <w:p w:rsidR="002E7C71" w:rsidRPr="002E7C71" w:rsidRDefault="002E7C71">
            <w:pPr>
              <w:jc w:val="center"/>
              <w:rPr>
                <w:color w:val="000000"/>
              </w:rPr>
            </w:pPr>
            <w:r w:rsidRPr="002E7C71">
              <w:rPr>
                <w:color w:val="000000"/>
              </w:rPr>
              <w:t>466</w:t>
            </w: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hideMark/>
          </w:tcPr>
          <w:p w:rsidR="002E7C71" w:rsidRPr="002E7C71" w:rsidRDefault="002E7C71"/>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hideMark/>
          </w:tcPr>
          <w:p w:rsidR="002E7C71" w:rsidRPr="002E7C71" w:rsidRDefault="002E7C71"/>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hideMark/>
          </w:tcPr>
          <w:p w:rsidR="002E7C71" w:rsidRPr="002E7C71" w:rsidRDefault="002E7C71"/>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p>
        </w:tc>
        <w:tc>
          <w:tcPr>
            <w:tcW w:w="878" w:type="dxa"/>
            <w:shd w:val="clear" w:color="auto" w:fill="auto"/>
            <w:noWrap/>
            <w:hideMark/>
          </w:tcPr>
          <w:p w:rsidR="002E7C71" w:rsidRPr="002E7C71" w:rsidRDefault="002E7C71"/>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p>
        </w:tc>
        <w:tc>
          <w:tcPr>
            <w:tcW w:w="1053" w:type="dxa"/>
            <w:vAlign w:val="bottom"/>
          </w:tcPr>
          <w:p w:rsidR="002E7C71" w:rsidRPr="002E7C71" w:rsidRDefault="002E7C71">
            <w:pPr>
              <w:jc w:val="center"/>
              <w:rPr>
                <w:color w:val="000000"/>
              </w:rPr>
            </w:pPr>
          </w:p>
        </w:tc>
        <w:tc>
          <w:tcPr>
            <w:tcW w:w="1053" w:type="dxa"/>
            <w:shd w:val="clear" w:color="auto" w:fill="auto"/>
            <w:noWrap/>
            <w:vAlign w:val="bottom"/>
            <w:hideMark/>
          </w:tcPr>
          <w:p w:rsidR="002E7C71" w:rsidRPr="002E7C71" w:rsidRDefault="002E7C71">
            <w:pPr>
              <w:jc w:val="center"/>
              <w:rPr>
                <w:color w:val="000000"/>
              </w:rPr>
            </w:pPr>
          </w:p>
        </w:tc>
        <w:tc>
          <w:tcPr>
            <w:tcW w:w="1280" w:type="dxa"/>
            <w:shd w:val="clear" w:color="auto" w:fill="auto"/>
            <w:noWrap/>
            <w:vAlign w:val="bottom"/>
            <w:hideMark/>
          </w:tcPr>
          <w:p w:rsidR="002E7C71" w:rsidRPr="002E7C71" w:rsidRDefault="002E7C71">
            <w:pPr>
              <w:jc w:val="center"/>
              <w:rPr>
                <w:color w:val="000000"/>
              </w:rPr>
            </w:pP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r w:rsidRPr="002E7C71">
              <w:rPr>
                <w:color w:val="000000"/>
              </w:rPr>
              <w:t>SG</w:t>
            </w:r>
            <w:r w:rsidR="00227F75">
              <w:rPr>
                <w:color w:val="000000"/>
              </w:rPr>
              <w:t>/HK</w:t>
            </w:r>
          </w:p>
        </w:tc>
        <w:tc>
          <w:tcPr>
            <w:tcW w:w="878" w:type="dxa"/>
            <w:shd w:val="clear" w:color="auto" w:fill="auto"/>
            <w:noWrap/>
            <w:hideMark/>
          </w:tcPr>
          <w:p w:rsidR="002E7C71" w:rsidRPr="002E7C71" w:rsidRDefault="002E7C71">
            <w:r w:rsidRPr="002E7C71">
              <w:rPr>
                <w:rFonts w:eastAsia="Times New Roman" w:cs="Times New Roman"/>
                <w:color w:val="000000"/>
                <w:lang w:eastAsia="en-GB"/>
              </w:rPr>
              <w:t>CCMS</w:t>
            </w:r>
          </w:p>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r w:rsidRPr="002E7C71">
              <w:rPr>
                <w:rFonts w:eastAsia="Times New Roman" w:cs="Times New Roman"/>
                <w:color w:val="000000"/>
                <w:lang w:eastAsia="en-GB"/>
              </w:rPr>
              <w:t>Manhattan</w:t>
            </w:r>
          </w:p>
        </w:tc>
        <w:tc>
          <w:tcPr>
            <w:tcW w:w="1053" w:type="dxa"/>
            <w:vAlign w:val="bottom"/>
          </w:tcPr>
          <w:p w:rsidR="002E7C71" w:rsidRPr="002E7C71" w:rsidRDefault="002E7C71">
            <w:pPr>
              <w:jc w:val="center"/>
              <w:rPr>
                <w:color w:val="000000"/>
              </w:rPr>
            </w:pPr>
            <w:r w:rsidRPr="002E7C71">
              <w:rPr>
                <w:color w:val="000000"/>
              </w:rPr>
              <w:t>No</w:t>
            </w:r>
          </w:p>
        </w:tc>
        <w:tc>
          <w:tcPr>
            <w:tcW w:w="1053" w:type="dxa"/>
            <w:shd w:val="clear" w:color="auto" w:fill="auto"/>
            <w:noWrap/>
            <w:vAlign w:val="bottom"/>
            <w:hideMark/>
          </w:tcPr>
          <w:p w:rsidR="002E7C71" w:rsidRPr="002E7C71" w:rsidRDefault="002E7C71">
            <w:pPr>
              <w:jc w:val="center"/>
              <w:rPr>
                <w:color w:val="000000"/>
              </w:rPr>
            </w:pPr>
            <w:r w:rsidRPr="002E7C71">
              <w:rPr>
                <w:color w:val="000000"/>
              </w:rPr>
              <w:t>Yes</w:t>
            </w:r>
          </w:p>
        </w:tc>
        <w:tc>
          <w:tcPr>
            <w:tcW w:w="1280" w:type="dxa"/>
            <w:shd w:val="clear" w:color="auto" w:fill="auto"/>
            <w:noWrap/>
            <w:vAlign w:val="bottom"/>
            <w:hideMark/>
          </w:tcPr>
          <w:p w:rsidR="002E7C71" w:rsidRPr="002E7C71" w:rsidRDefault="002E7C71">
            <w:pPr>
              <w:jc w:val="center"/>
              <w:rPr>
                <w:color w:val="000000"/>
              </w:rPr>
            </w:pPr>
            <w:r w:rsidRPr="002E7C71">
              <w:rPr>
                <w:color w:val="000000"/>
              </w:rPr>
              <w:t>F46</w:t>
            </w:r>
          </w:p>
        </w:tc>
      </w:tr>
      <w:tr w:rsidR="002E7C71" w:rsidRPr="002E7C71" w:rsidTr="00ED5836">
        <w:trPr>
          <w:trHeight w:val="300"/>
        </w:trPr>
        <w:tc>
          <w:tcPr>
            <w:tcW w:w="946" w:type="dxa"/>
            <w:shd w:val="clear" w:color="auto" w:fill="auto"/>
            <w:noWrap/>
            <w:vAlign w:val="bottom"/>
            <w:hideMark/>
          </w:tcPr>
          <w:p w:rsidR="002E7C71" w:rsidRPr="002E7C71" w:rsidRDefault="002E7C71">
            <w:pPr>
              <w:rPr>
                <w:color w:val="000000"/>
              </w:rPr>
            </w:pPr>
            <w:r w:rsidRPr="002E7C71">
              <w:rPr>
                <w:color w:val="000000"/>
              </w:rPr>
              <w:t>SG</w:t>
            </w:r>
            <w:r w:rsidR="00227F75">
              <w:rPr>
                <w:color w:val="000000"/>
              </w:rPr>
              <w:t>/HK</w:t>
            </w:r>
          </w:p>
        </w:tc>
        <w:tc>
          <w:tcPr>
            <w:tcW w:w="878" w:type="dxa"/>
            <w:shd w:val="clear" w:color="auto" w:fill="auto"/>
            <w:noWrap/>
            <w:hideMark/>
          </w:tcPr>
          <w:p w:rsidR="002E7C71" w:rsidRPr="002E7C71" w:rsidRDefault="002E7C71">
            <w:r w:rsidRPr="002E7C71">
              <w:rPr>
                <w:rFonts w:eastAsia="Times New Roman" w:cs="Times New Roman"/>
                <w:color w:val="000000"/>
                <w:lang w:eastAsia="en-GB"/>
              </w:rPr>
              <w:t>CCMS</w:t>
            </w:r>
          </w:p>
        </w:tc>
        <w:tc>
          <w:tcPr>
            <w:tcW w:w="1240" w:type="dxa"/>
            <w:shd w:val="clear" w:color="auto" w:fill="auto"/>
            <w:noWrap/>
            <w:vAlign w:val="bottom"/>
            <w:hideMark/>
          </w:tcPr>
          <w:p w:rsidR="002E7C71" w:rsidRPr="002E7C71" w:rsidRDefault="002E7C71" w:rsidP="00ED5836">
            <w:pPr>
              <w:spacing w:after="0" w:line="240" w:lineRule="auto"/>
              <w:rPr>
                <w:rFonts w:eastAsia="Times New Roman" w:cs="Times New Roman"/>
                <w:color w:val="000000"/>
                <w:lang w:eastAsia="en-GB"/>
              </w:rPr>
            </w:pPr>
            <w:r w:rsidRPr="002E7C71">
              <w:rPr>
                <w:rFonts w:eastAsia="Times New Roman" w:cs="Times New Roman"/>
                <w:color w:val="000000"/>
                <w:lang w:eastAsia="en-GB"/>
              </w:rPr>
              <w:t>Others</w:t>
            </w:r>
          </w:p>
        </w:tc>
        <w:tc>
          <w:tcPr>
            <w:tcW w:w="1053" w:type="dxa"/>
            <w:vAlign w:val="bottom"/>
          </w:tcPr>
          <w:p w:rsidR="002E7C71" w:rsidRPr="002E7C71" w:rsidRDefault="002E7C71">
            <w:pPr>
              <w:jc w:val="center"/>
              <w:rPr>
                <w:color w:val="000000"/>
              </w:rPr>
            </w:pPr>
            <w:r w:rsidRPr="002E7C71">
              <w:rPr>
                <w:color w:val="000000"/>
              </w:rPr>
              <w:t>No</w:t>
            </w:r>
          </w:p>
        </w:tc>
        <w:tc>
          <w:tcPr>
            <w:tcW w:w="1053" w:type="dxa"/>
            <w:shd w:val="clear" w:color="auto" w:fill="auto"/>
            <w:noWrap/>
            <w:vAlign w:val="bottom"/>
            <w:hideMark/>
          </w:tcPr>
          <w:p w:rsidR="002E7C71" w:rsidRPr="002E7C71" w:rsidRDefault="002E7C71">
            <w:pPr>
              <w:jc w:val="center"/>
              <w:rPr>
                <w:color w:val="000000"/>
              </w:rPr>
            </w:pPr>
            <w:r w:rsidRPr="002E7C71">
              <w:rPr>
                <w:color w:val="000000"/>
              </w:rPr>
              <w:t>Yes</w:t>
            </w:r>
          </w:p>
        </w:tc>
        <w:tc>
          <w:tcPr>
            <w:tcW w:w="1280" w:type="dxa"/>
            <w:shd w:val="clear" w:color="auto" w:fill="auto"/>
            <w:noWrap/>
            <w:vAlign w:val="bottom"/>
            <w:hideMark/>
          </w:tcPr>
          <w:p w:rsidR="002E7C71" w:rsidRPr="002E7C71" w:rsidRDefault="002E7C71">
            <w:pPr>
              <w:jc w:val="center"/>
              <w:rPr>
                <w:color w:val="000000"/>
              </w:rPr>
            </w:pPr>
            <w:r w:rsidRPr="002E7C71">
              <w:rPr>
                <w:color w:val="000000"/>
              </w:rPr>
              <w:t>466</w:t>
            </w:r>
          </w:p>
        </w:tc>
      </w:tr>
    </w:tbl>
    <w:p w:rsidR="00912F5D" w:rsidRDefault="00912F5D" w:rsidP="00243DFF">
      <w:pPr>
        <w:pStyle w:val="ListParagraph"/>
        <w:ind w:left="1440"/>
      </w:pPr>
    </w:p>
    <w:p w:rsidR="002C328C" w:rsidRDefault="002C328C" w:rsidP="00243DFF">
      <w:pPr>
        <w:pStyle w:val="ListParagraph"/>
        <w:ind w:left="1440"/>
      </w:pPr>
    </w:p>
    <w:p w:rsidR="002C328C" w:rsidRPr="00A002E5" w:rsidRDefault="002C328C" w:rsidP="00243DFF">
      <w:pPr>
        <w:pStyle w:val="ListParagraph"/>
        <w:ind w:left="1440"/>
        <w:rPr>
          <w:b/>
          <w:color w:val="00B0F0"/>
          <w:u w:val="single"/>
        </w:rPr>
      </w:pPr>
      <w:r w:rsidRPr="00A002E5">
        <w:rPr>
          <w:b/>
          <w:color w:val="00B0F0"/>
          <w:u w:val="single"/>
        </w:rPr>
        <w:t xml:space="preserve">The mapping of Card Type with </w:t>
      </w:r>
      <w:r w:rsidR="00A002E5" w:rsidRPr="00A002E5">
        <w:rPr>
          <w:b/>
          <w:color w:val="00B0F0"/>
          <w:u w:val="single"/>
        </w:rPr>
        <w:t xml:space="preserve">Manhattan </w:t>
      </w:r>
      <w:r w:rsidRPr="00A002E5">
        <w:rPr>
          <w:b/>
          <w:color w:val="00B0F0"/>
          <w:u w:val="single"/>
        </w:rPr>
        <w:t>Card Variant will be as below</w:t>
      </w:r>
      <w:r w:rsidR="00A002E5" w:rsidRPr="00A002E5">
        <w:rPr>
          <w:b/>
          <w:color w:val="00B0F0"/>
          <w:u w:val="single"/>
        </w:rPr>
        <w:t xml:space="preserve"> and any other Card Type will be categorised as ‘Others’</w:t>
      </w:r>
    </w:p>
    <w:p w:rsidR="002C328C" w:rsidRDefault="002C328C" w:rsidP="00243DFF">
      <w:pPr>
        <w:pStyle w:val="ListParagraph"/>
        <w:ind w:left="1440"/>
      </w:pPr>
    </w:p>
    <w:tbl>
      <w:tblPr>
        <w:tblW w:w="9060" w:type="dxa"/>
        <w:tblInd w:w="103" w:type="dxa"/>
        <w:tblLook w:val="04A0"/>
      </w:tblPr>
      <w:tblGrid>
        <w:gridCol w:w="960"/>
        <w:gridCol w:w="1020"/>
        <w:gridCol w:w="1247"/>
        <w:gridCol w:w="920"/>
        <w:gridCol w:w="4960"/>
      </w:tblGrid>
      <w:tr w:rsidR="002C328C" w:rsidRPr="002C328C" w:rsidTr="00ED5836">
        <w:trPr>
          <w:trHeight w:val="255"/>
          <w:tblHeader/>
        </w:trPr>
        <w:tc>
          <w:tcPr>
            <w:tcW w:w="960" w:type="dxa"/>
            <w:tcBorders>
              <w:top w:val="single" w:sz="4" w:space="0" w:color="auto"/>
              <w:left w:val="single" w:sz="4" w:space="0" w:color="auto"/>
              <w:bottom w:val="single" w:sz="4" w:space="0" w:color="auto"/>
              <w:right w:val="single" w:sz="4" w:space="0" w:color="auto"/>
            </w:tcBorders>
            <w:shd w:val="solid" w:color="C4BC96" w:themeColor="background2" w:themeShade="BF" w:fill="C0C0C0"/>
            <w:noWrap/>
            <w:vAlign w:val="bottom"/>
            <w:hideMark/>
          </w:tcPr>
          <w:p w:rsidR="002C328C" w:rsidRPr="002C328C" w:rsidRDefault="002C328C" w:rsidP="002C328C">
            <w:pPr>
              <w:spacing w:after="0" w:line="240" w:lineRule="auto"/>
              <w:jc w:val="center"/>
              <w:rPr>
                <w:rFonts w:eastAsia="Times New Roman" w:cs="Times New Roman"/>
                <w:b/>
                <w:bCs/>
                <w:lang w:eastAsia="en-GB"/>
              </w:rPr>
            </w:pPr>
            <w:r w:rsidRPr="002C328C">
              <w:rPr>
                <w:rFonts w:eastAsia="Times New Roman" w:cs="Times New Roman"/>
                <w:b/>
                <w:bCs/>
                <w:lang w:eastAsia="en-GB"/>
              </w:rPr>
              <w:t>Country</w:t>
            </w:r>
          </w:p>
        </w:tc>
        <w:tc>
          <w:tcPr>
            <w:tcW w:w="102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2C328C" w:rsidRPr="002C328C" w:rsidRDefault="002C328C" w:rsidP="002C328C">
            <w:pPr>
              <w:spacing w:after="0" w:line="240" w:lineRule="auto"/>
              <w:jc w:val="center"/>
              <w:rPr>
                <w:rFonts w:eastAsia="Times New Roman" w:cs="Times New Roman"/>
                <w:b/>
                <w:bCs/>
                <w:lang w:eastAsia="en-GB"/>
              </w:rPr>
            </w:pPr>
            <w:r w:rsidRPr="002C328C">
              <w:rPr>
                <w:rFonts w:eastAsia="Times New Roman" w:cs="Times New Roman"/>
                <w:b/>
                <w:bCs/>
                <w:lang w:eastAsia="en-GB"/>
              </w:rPr>
              <w:t>Type</w:t>
            </w:r>
          </w:p>
        </w:tc>
        <w:tc>
          <w:tcPr>
            <w:tcW w:w="120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2C328C" w:rsidRPr="002C328C" w:rsidRDefault="002C328C" w:rsidP="002C328C">
            <w:pPr>
              <w:spacing w:after="0" w:line="240" w:lineRule="auto"/>
              <w:jc w:val="center"/>
              <w:rPr>
                <w:rFonts w:eastAsia="Times New Roman" w:cs="Times New Roman"/>
                <w:b/>
                <w:bCs/>
                <w:lang w:eastAsia="en-GB"/>
              </w:rPr>
            </w:pPr>
            <w:r w:rsidRPr="002C328C">
              <w:rPr>
                <w:rFonts w:eastAsia="Times New Roman" w:cs="Times New Roman"/>
                <w:b/>
                <w:bCs/>
                <w:lang w:eastAsia="en-GB"/>
              </w:rPr>
              <w:t>Franchise</w:t>
            </w:r>
          </w:p>
        </w:tc>
        <w:tc>
          <w:tcPr>
            <w:tcW w:w="92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2C328C" w:rsidRPr="002C328C" w:rsidRDefault="002C328C" w:rsidP="002C328C">
            <w:pPr>
              <w:spacing w:after="0" w:line="240" w:lineRule="auto"/>
              <w:rPr>
                <w:rFonts w:eastAsia="Times New Roman" w:cs="Times New Roman"/>
                <w:b/>
                <w:bCs/>
                <w:lang w:eastAsia="en-GB"/>
              </w:rPr>
            </w:pPr>
            <w:r w:rsidRPr="002C328C">
              <w:rPr>
                <w:rFonts w:eastAsia="Times New Roman" w:cs="Times New Roman"/>
                <w:b/>
                <w:bCs/>
                <w:lang w:eastAsia="en-GB"/>
              </w:rPr>
              <w:t>BIN</w:t>
            </w:r>
          </w:p>
        </w:tc>
        <w:tc>
          <w:tcPr>
            <w:tcW w:w="4960" w:type="dxa"/>
            <w:tcBorders>
              <w:top w:val="single" w:sz="4" w:space="0" w:color="auto"/>
              <w:left w:val="nil"/>
              <w:bottom w:val="single" w:sz="4" w:space="0" w:color="auto"/>
              <w:right w:val="single" w:sz="4" w:space="0" w:color="auto"/>
            </w:tcBorders>
            <w:shd w:val="solid" w:color="C4BC96" w:themeColor="background2" w:themeShade="BF" w:fill="C0C0C0"/>
            <w:noWrap/>
            <w:vAlign w:val="bottom"/>
            <w:hideMark/>
          </w:tcPr>
          <w:p w:rsidR="002C328C" w:rsidRPr="002C328C" w:rsidRDefault="002C328C" w:rsidP="002C328C">
            <w:pPr>
              <w:spacing w:after="0" w:line="240" w:lineRule="auto"/>
              <w:rPr>
                <w:rFonts w:eastAsia="Times New Roman" w:cs="Times New Roman"/>
                <w:b/>
                <w:bCs/>
                <w:lang w:eastAsia="en-GB"/>
              </w:rPr>
            </w:pPr>
            <w:r w:rsidRPr="002C328C">
              <w:rPr>
                <w:rFonts w:eastAsia="Times New Roman" w:cs="Times New Roman"/>
                <w:b/>
                <w:bCs/>
                <w:lang w:eastAsia="en-GB"/>
              </w:rPr>
              <w:t>CARD TYPES</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232</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454198</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Platinum Supple</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233</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454198</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Platinum Primary</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481</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482</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Supple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483</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484</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Supple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487</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Primary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488</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VISA</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412903</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BT a/c</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color w:val="000000"/>
                <w:lang w:eastAsia="en-GB"/>
              </w:rPr>
            </w:pPr>
            <w:r w:rsidRPr="002C328C">
              <w:rPr>
                <w:rFonts w:eastAsia="Times New Roman" w:cs="Times New Roman"/>
                <w:color w:val="000000"/>
                <w:lang w:eastAsia="en-GB"/>
              </w:rPr>
              <w:t>IN</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511</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PLC</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935650</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Instabuy</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122</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514916</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PLATINUM</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123</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514916</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PLATINUM</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168</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549834</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WORLD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169</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549834</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WORLD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240</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PLC</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970222</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BALANCE TRANSFER</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500</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502</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503</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GOLD MASTERCARD</w:t>
            </w:r>
          </w:p>
        </w:tc>
      </w:tr>
      <w:tr w:rsidR="002C328C" w:rsidRPr="002C328C" w:rsidTr="002C328C">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SG</w:t>
            </w:r>
          </w:p>
        </w:tc>
        <w:tc>
          <w:tcPr>
            <w:tcW w:w="10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571</w:t>
            </w:r>
          </w:p>
        </w:tc>
        <w:tc>
          <w:tcPr>
            <w:tcW w:w="120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Mastercard</w:t>
            </w:r>
          </w:p>
        </w:tc>
        <w:tc>
          <w:tcPr>
            <w:tcW w:w="92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540275</w:t>
            </w:r>
          </w:p>
        </w:tc>
        <w:tc>
          <w:tcPr>
            <w:tcW w:w="4960" w:type="dxa"/>
            <w:tcBorders>
              <w:top w:val="nil"/>
              <w:left w:val="nil"/>
              <w:bottom w:val="single" w:sz="4" w:space="0" w:color="auto"/>
              <w:right w:val="single" w:sz="4" w:space="0" w:color="auto"/>
            </w:tcBorders>
            <w:shd w:val="clear" w:color="auto" w:fill="auto"/>
            <w:noWrap/>
            <w:vAlign w:val="bottom"/>
            <w:hideMark/>
          </w:tcPr>
          <w:p w:rsidR="002C328C" w:rsidRPr="002C328C" w:rsidRDefault="002C328C" w:rsidP="002C328C">
            <w:pPr>
              <w:spacing w:after="0" w:line="240" w:lineRule="auto"/>
              <w:rPr>
                <w:rFonts w:eastAsia="Times New Roman" w:cs="Times New Roman"/>
                <w:lang w:eastAsia="en-GB"/>
              </w:rPr>
            </w:pPr>
            <w:r w:rsidRPr="002C328C">
              <w:rPr>
                <w:rFonts w:eastAsia="Times New Roman" w:cs="Times New Roman"/>
                <w:lang w:eastAsia="en-GB"/>
              </w:rPr>
              <w:t>MANHATTAN CARD</w:t>
            </w:r>
          </w:p>
        </w:tc>
      </w:tr>
    </w:tbl>
    <w:p w:rsidR="002C328C" w:rsidRDefault="002C328C" w:rsidP="00243DFF">
      <w:pPr>
        <w:pStyle w:val="ListParagraph"/>
        <w:ind w:left="1440"/>
      </w:pPr>
    </w:p>
    <w:p w:rsidR="002C328C" w:rsidRDefault="002C328C" w:rsidP="00243DFF">
      <w:pPr>
        <w:pStyle w:val="ListParagraph"/>
        <w:ind w:left="1440"/>
      </w:pPr>
    </w:p>
    <w:p w:rsidR="00E56D7B" w:rsidRPr="00E56D7B" w:rsidRDefault="00E56D7B" w:rsidP="00243DFF">
      <w:pPr>
        <w:pStyle w:val="ListParagraph"/>
        <w:ind w:left="1440"/>
        <w:rPr>
          <w:b/>
          <w:u w:val="single"/>
        </w:rPr>
      </w:pPr>
      <w:r w:rsidRPr="00E56D7B">
        <w:rPr>
          <w:b/>
          <w:u w:val="single"/>
        </w:rPr>
        <w:t>Refer below the eDMI Mapping</w:t>
      </w:r>
    </w:p>
    <w:p w:rsidR="00E56D7B" w:rsidRDefault="00E56D7B" w:rsidP="00243DFF">
      <w:pPr>
        <w:pStyle w:val="ListParagraph"/>
        <w:ind w:left="1440"/>
      </w:pP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E56D7B" w:rsidRPr="00E63328" w:rsidTr="00ED5836">
        <w:trPr>
          <w:trHeight w:val="585"/>
          <w:tblHeader/>
        </w:trPr>
        <w:tc>
          <w:tcPr>
            <w:tcW w:w="1350" w:type="dxa"/>
            <w:shd w:val="solid" w:color="C4BC96" w:themeColor="background2" w:themeShade="BF" w:fill="FFFF00"/>
            <w:noWrap/>
            <w:vAlign w:val="center"/>
            <w:hideMark/>
          </w:tcPr>
          <w:p w:rsidR="00E56D7B" w:rsidRPr="00E63328" w:rsidRDefault="00E56D7B" w:rsidP="00ED5836">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E56D7B" w:rsidRPr="00E63328" w:rsidRDefault="00E56D7B" w:rsidP="00ED5836">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E56D7B" w:rsidRPr="00E63328" w:rsidRDefault="00E56D7B" w:rsidP="00ED5836">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E56D7B" w:rsidRPr="00E63328" w:rsidRDefault="00E56D7B" w:rsidP="00ED5836">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E56D7B" w:rsidRPr="00E63328" w:rsidTr="00ED5836">
        <w:trPr>
          <w:trHeight w:val="255"/>
        </w:trPr>
        <w:tc>
          <w:tcPr>
            <w:tcW w:w="1350"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Correspondence</w:t>
            </w:r>
          </w:p>
        </w:tc>
        <w:tc>
          <w:tcPr>
            <w:tcW w:w="2045" w:type="dxa"/>
            <w:shd w:val="clear" w:color="auto" w:fill="auto"/>
            <w:noWrap/>
            <w:hideMark/>
          </w:tcPr>
          <w:p w:rsidR="00E56D7B" w:rsidRDefault="00E56D7B" w:rsidP="00ED5836">
            <w:r w:rsidRPr="00E41559">
              <w:rPr>
                <w:rFonts w:eastAsia="Times New Roman" w:cs="Times New Roman"/>
                <w:color w:val="000000"/>
                <w:lang w:eastAsia="en-GB"/>
              </w:rPr>
              <w:t>GenerateLetterRq</w:t>
            </w:r>
          </w:p>
        </w:tc>
        <w:tc>
          <w:tcPr>
            <w:tcW w:w="2210"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Function Code</w:t>
            </w:r>
          </w:p>
        </w:tc>
        <w:tc>
          <w:tcPr>
            <w:tcW w:w="2495" w:type="dxa"/>
            <w:shd w:val="clear" w:color="auto" w:fill="auto"/>
            <w:noWrap/>
            <w:hideMark/>
          </w:tcPr>
          <w:p w:rsidR="00E56D7B" w:rsidRPr="00E63328" w:rsidRDefault="00E56D7B" w:rsidP="00ED5836">
            <w:pPr>
              <w:rPr>
                <w:rFonts w:eastAsia="Times New Roman" w:cs="Times New Roman"/>
                <w:color w:val="000000"/>
                <w:lang w:eastAsia="en-GB"/>
              </w:rPr>
            </w:pPr>
            <w:r>
              <w:rPr>
                <w:rFonts w:eastAsia="Times New Roman" w:cs="Times New Roman"/>
                <w:color w:val="000000"/>
                <w:lang w:eastAsia="en-GB"/>
              </w:rPr>
              <w:t>“OCRR”</w:t>
            </w:r>
          </w:p>
        </w:tc>
      </w:tr>
      <w:tr w:rsidR="00E56D7B" w:rsidRPr="00E63328" w:rsidTr="00ED5836">
        <w:trPr>
          <w:trHeight w:val="255"/>
        </w:trPr>
        <w:tc>
          <w:tcPr>
            <w:tcW w:w="1350" w:type="dxa"/>
            <w:shd w:val="clear" w:color="auto" w:fill="auto"/>
            <w:noWrap/>
            <w:hideMark/>
          </w:tcPr>
          <w:p w:rsidR="00E56D7B" w:rsidRDefault="00E56D7B" w:rsidP="00ED5836">
            <w:r w:rsidRPr="00F60B92">
              <w:rPr>
                <w:rFonts w:eastAsia="Times New Roman" w:cs="Times New Roman"/>
                <w:color w:val="000000"/>
                <w:lang w:eastAsia="en-GB"/>
              </w:rPr>
              <w:lastRenderedPageBreak/>
              <w:t>Correspondence</w:t>
            </w:r>
          </w:p>
        </w:tc>
        <w:tc>
          <w:tcPr>
            <w:tcW w:w="2045" w:type="dxa"/>
            <w:shd w:val="clear" w:color="auto" w:fill="auto"/>
            <w:noWrap/>
            <w:hideMark/>
          </w:tcPr>
          <w:p w:rsidR="00E56D7B" w:rsidRDefault="00E56D7B" w:rsidP="00ED5836">
            <w:r w:rsidRPr="00E41559">
              <w:rPr>
                <w:rFonts w:eastAsia="Times New Roman" w:cs="Times New Roman"/>
                <w:color w:val="000000"/>
                <w:lang w:eastAsia="en-GB"/>
              </w:rPr>
              <w:t>GenerateLetterRq</w:t>
            </w:r>
          </w:p>
        </w:tc>
        <w:tc>
          <w:tcPr>
            <w:tcW w:w="2210"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Agent ID</w:t>
            </w:r>
          </w:p>
        </w:tc>
        <w:tc>
          <w:tcPr>
            <w:tcW w:w="2495"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Default Value – Need to be changed during implementation</w:t>
            </w:r>
          </w:p>
        </w:tc>
      </w:tr>
      <w:tr w:rsidR="00E56D7B" w:rsidRPr="00E63328" w:rsidTr="00ED5836">
        <w:trPr>
          <w:trHeight w:val="255"/>
        </w:trPr>
        <w:tc>
          <w:tcPr>
            <w:tcW w:w="1350" w:type="dxa"/>
            <w:shd w:val="clear" w:color="auto" w:fill="auto"/>
            <w:noWrap/>
            <w:hideMark/>
          </w:tcPr>
          <w:p w:rsidR="00E56D7B" w:rsidRDefault="00E56D7B" w:rsidP="00ED5836">
            <w:r w:rsidRPr="00F60B92">
              <w:rPr>
                <w:rFonts w:eastAsia="Times New Roman" w:cs="Times New Roman"/>
                <w:color w:val="000000"/>
                <w:lang w:eastAsia="en-GB"/>
              </w:rPr>
              <w:t>Correspondence</w:t>
            </w:r>
          </w:p>
        </w:tc>
        <w:tc>
          <w:tcPr>
            <w:tcW w:w="2045" w:type="dxa"/>
            <w:shd w:val="clear" w:color="auto" w:fill="auto"/>
            <w:noWrap/>
            <w:hideMark/>
          </w:tcPr>
          <w:p w:rsidR="00E56D7B" w:rsidRDefault="00E56D7B" w:rsidP="00ED5836">
            <w:r w:rsidRPr="00E41559">
              <w:rPr>
                <w:rFonts w:eastAsia="Times New Roman" w:cs="Times New Roman"/>
                <w:color w:val="000000"/>
                <w:lang w:eastAsia="en-GB"/>
              </w:rPr>
              <w:t>GenerateLetterRq</w:t>
            </w:r>
          </w:p>
        </w:tc>
        <w:tc>
          <w:tcPr>
            <w:tcW w:w="2210" w:type="dxa"/>
            <w:shd w:val="clear" w:color="auto" w:fill="auto"/>
            <w:noWrap/>
            <w:vAlign w:val="bottom"/>
            <w:hideMark/>
          </w:tcPr>
          <w:p w:rsidR="00E56D7B"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Card Num</w:t>
            </w:r>
          </w:p>
        </w:tc>
        <w:tc>
          <w:tcPr>
            <w:tcW w:w="2495" w:type="dxa"/>
            <w:shd w:val="clear" w:color="auto" w:fill="auto"/>
            <w:noWrap/>
            <w:vAlign w:val="bottom"/>
            <w:hideMark/>
          </w:tcPr>
          <w:p w:rsidR="00E56D7B" w:rsidRDefault="00E56D7B" w:rsidP="00E56D7B">
            <w:pPr>
              <w:spacing w:after="0" w:line="240" w:lineRule="auto"/>
              <w:rPr>
                <w:rFonts w:eastAsia="Times New Roman" w:cs="Times New Roman"/>
                <w:color w:val="000000"/>
                <w:lang w:eastAsia="en-GB"/>
              </w:rPr>
            </w:pPr>
            <w:r>
              <w:rPr>
                <w:rFonts w:eastAsia="Times New Roman" w:cs="Times New Roman"/>
                <w:color w:val="000000"/>
                <w:lang w:eastAsia="en-GB"/>
              </w:rPr>
              <w:t>Card Number which is successfully ‘Replaced’</w:t>
            </w:r>
          </w:p>
        </w:tc>
      </w:tr>
      <w:tr w:rsidR="00E56D7B" w:rsidRPr="00E63328" w:rsidTr="00ED5836">
        <w:trPr>
          <w:trHeight w:val="255"/>
        </w:trPr>
        <w:tc>
          <w:tcPr>
            <w:tcW w:w="1350" w:type="dxa"/>
            <w:shd w:val="clear" w:color="auto" w:fill="auto"/>
            <w:noWrap/>
            <w:hideMark/>
          </w:tcPr>
          <w:p w:rsidR="00E56D7B" w:rsidRDefault="00E56D7B" w:rsidP="00ED5836">
            <w:r w:rsidRPr="00F60B92">
              <w:rPr>
                <w:rFonts w:eastAsia="Times New Roman" w:cs="Times New Roman"/>
                <w:color w:val="000000"/>
                <w:lang w:eastAsia="en-GB"/>
              </w:rPr>
              <w:t>Correspondence</w:t>
            </w:r>
          </w:p>
        </w:tc>
        <w:tc>
          <w:tcPr>
            <w:tcW w:w="2045" w:type="dxa"/>
            <w:shd w:val="clear" w:color="auto" w:fill="auto"/>
            <w:noWrap/>
            <w:hideMark/>
          </w:tcPr>
          <w:p w:rsidR="00E56D7B" w:rsidRDefault="00E56D7B" w:rsidP="00ED5836">
            <w:r w:rsidRPr="00E41559">
              <w:rPr>
                <w:rFonts w:eastAsia="Times New Roman" w:cs="Times New Roman"/>
                <w:color w:val="000000"/>
                <w:lang w:eastAsia="en-GB"/>
              </w:rPr>
              <w:t>GenerateLetterRq</w:t>
            </w:r>
          </w:p>
        </w:tc>
        <w:tc>
          <w:tcPr>
            <w:tcW w:w="2210"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Letter Number</w:t>
            </w:r>
          </w:p>
        </w:tc>
        <w:tc>
          <w:tcPr>
            <w:tcW w:w="2495" w:type="dxa"/>
            <w:shd w:val="clear" w:color="auto" w:fill="auto"/>
            <w:noWrap/>
            <w:vAlign w:val="bottom"/>
            <w:hideMark/>
          </w:tcPr>
          <w:p w:rsidR="00E56D7B" w:rsidRPr="00E63328" w:rsidRDefault="00E56D7B" w:rsidP="00ED5836">
            <w:pPr>
              <w:spacing w:after="0" w:line="240" w:lineRule="auto"/>
              <w:rPr>
                <w:rFonts w:eastAsia="Times New Roman" w:cs="Times New Roman"/>
                <w:color w:val="000000"/>
                <w:lang w:eastAsia="en-GB"/>
              </w:rPr>
            </w:pPr>
            <w:r>
              <w:rPr>
                <w:rFonts w:eastAsia="Times New Roman" w:cs="Times New Roman"/>
                <w:color w:val="000000"/>
                <w:lang w:eastAsia="en-GB"/>
              </w:rPr>
              <w:t>As per the table above</w:t>
            </w:r>
          </w:p>
        </w:tc>
      </w:tr>
    </w:tbl>
    <w:p w:rsidR="00E56D7B" w:rsidRDefault="00E56D7B" w:rsidP="00E56D7B">
      <w:pPr>
        <w:pStyle w:val="ListParagraph"/>
        <w:ind w:left="1440" w:firstLine="720"/>
      </w:pPr>
    </w:p>
    <w:p w:rsidR="00E56D7B" w:rsidRPr="00422C12" w:rsidRDefault="00E56D7B" w:rsidP="00243DFF">
      <w:pPr>
        <w:pStyle w:val="ListParagraph"/>
        <w:ind w:left="1440"/>
      </w:pPr>
    </w:p>
    <w:p w:rsidR="00536B12" w:rsidRPr="00422C12" w:rsidRDefault="00536B12" w:rsidP="00536B12">
      <w:pPr>
        <w:pStyle w:val="ListParagraph"/>
        <w:numPr>
          <w:ilvl w:val="0"/>
          <w:numId w:val="2"/>
        </w:numPr>
      </w:pPr>
      <w:r w:rsidRPr="00422C12">
        <w:rPr>
          <w:b/>
          <w:color w:val="FF0000"/>
        </w:rPr>
        <w:t>Debit Card Replacement Process</w:t>
      </w:r>
      <w:r w:rsidRPr="00422C12">
        <w:t>-</w:t>
      </w:r>
    </w:p>
    <w:p w:rsidR="00536B12" w:rsidRPr="00422C12" w:rsidRDefault="00536B12" w:rsidP="00536B12">
      <w:pPr>
        <w:pStyle w:val="ListParagraph"/>
      </w:pPr>
      <w:r w:rsidRPr="00422C12">
        <w:t>eOps will receive the request for Replacement of card. The request can have one or multiple Debit cards. Refer below the flow with validations at UI and eOps aligning to UI and Validations as per BRD</w:t>
      </w:r>
    </w:p>
    <w:p w:rsidR="00536B12" w:rsidRPr="00422C12" w:rsidRDefault="00536B12" w:rsidP="00536B12">
      <w:pPr>
        <w:pStyle w:val="ListParagraph"/>
        <w:numPr>
          <w:ilvl w:val="1"/>
          <w:numId w:val="2"/>
        </w:numPr>
      </w:pPr>
      <w:r w:rsidRPr="00422C12">
        <w:t>Customer opt for Replacement of his/her Debit Card and</w:t>
      </w:r>
      <w:r w:rsidRPr="00422C12">
        <w:rPr>
          <w:color w:val="FF0000"/>
        </w:rPr>
        <w:t xml:space="preserve"> UI will filter the </w:t>
      </w:r>
      <w:r w:rsidR="001D686F" w:rsidRPr="00422C12">
        <w:rPr>
          <w:color w:val="FF0000"/>
        </w:rPr>
        <w:t>eligible</w:t>
      </w:r>
      <w:r w:rsidRPr="00422C12">
        <w:rPr>
          <w:color w:val="FF0000"/>
        </w:rPr>
        <w:t xml:space="preserve"> Debit card for Replacement after performing following validations</w:t>
      </w:r>
    </w:p>
    <w:p w:rsidR="00536B12" w:rsidRPr="00422C12" w:rsidRDefault="00536B12" w:rsidP="00536B12">
      <w:pPr>
        <w:pStyle w:val="ListParagraph"/>
        <w:numPr>
          <w:ilvl w:val="2"/>
          <w:numId w:val="2"/>
        </w:numPr>
      </w:pPr>
      <w:r w:rsidRPr="00422C12">
        <w:t>UI will do Customer Risk Enquiry, Account Risk Enquiry, Customer Enquiry, Account Enquiry or Customer Product Enquiry and fetch the details of Linked Account, Linked Account Status, Risk codes attached at Customer and Account Level , Master Number, Operating Instruction and Rel Type</w:t>
      </w:r>
    </w:p>
    <w:p w:rsidR="00AE0BDD" w:rsidRPr="00422C12" w:rsidRDefault="00AE0BDD" w:rsidP="00536B12">
      <w:pPr>
        <w:pStyle w:val="ListParagraph"/>
        <w:numPr>
          <w:ilvl w:val="2"/>
          <w:numId w:val="2"/>
        </w:numPr>
      </w:pPr>
      <w:r w:rsidRPr="00422C12">
        <w:t>Based on the value fetched from eBBs , following validations will be performed in UI before populating the card in the screen</w:t>
      </w:r>
    </w:p>
    <w:p w:rsidR="00AE0BDD" w:rsidRPr="00422C12" w:rsidRDefault="00AE0BDD" w:rsidP="00AE0BDD">
      <w:pPr>
        <w:pStyle w:val="ListParagraph"/>
        <w:numPr>
          <w:ilvl w:val="3"/>
          <w:numId w:val="2"/>
        </w:numPr>
      </w:pPr>
      <w:r w:rsidRPr="00422C12">
        <w:t>Card Expiry Date Validation</w:t>
      </w:r>
    </w:p>
    <w:p w:rsidR="00AE0BDD" w:rsidRPr="00422C12" w:rsidRDefault="00AE0BDD" w:rsidP="00AE0BDD">
      <w:pPr>
        <w:pStyle w:val="ListParagraph"/>
        <w:numPr>
          <w:ilvl w:val="3"/>
          <w:numId w:val="2"/>
        </w:numPr>
      </w:pPr>
      <w:r w:rsidRPr="00422C12">
        <w:t>Account Risk Code Validation</w:t>
      </w:r>
    </w:p>
    <w:p w:rsidR="00AE0BDD" w:rsidRPr="00422C12" w:rsidRDefault="00AE0BDD" w:rsidP="00AE0BDD">
      <w:pPr>
        <w:pStyle w:val="ListParagraph"/>
        <w:numPr>
          <w:ilvl w:val="3"/>
          <w:numId w:val="2"/>
        </w:numPr>
      </w:pPr>
      <w:r w:rsidRPr="00422C12">
        <w:t>Account Status Code Validation</w:t>
      </w:r>
    </w:p>
    <w:p w:rsidR="00AE0BDD" w:rsidRPr="00422C12" w:rsidRDefault="00AE0BDD" w:rsidP="00AE0BDD">
      <w:pPr>
        <w:pStyle w:val="ListParagraph"/>
        <w:numPr>
          <w:ilvl w:val="3"/>
          <w:numId w:val="2"/>
        </w:numPr>
      </w:pPr>
      <w:r w:rsidRPr="00422C12">
        <w:t>Account Operating Instruction Validation</w:t>
      </w:r>
    </w:p>
    <w:p w:rsidR="00AE0BDD" w:rsidRPr="00422C12" w:rsidRDefault="00AE0BDD" w:rsidP="00AE0BDD">
      <w:pPr>
        <w:pStyle w:val="ListParagraph"/>
        <w:numPr>
          <w:ilvl w:val="3"/>
          <w:numId w:val="2"/>
        </w:numPr>
      </w:pPr>
      <w:r w:rsidRPr="00422C12">
        <w:t>Account Relationship Type Validation</w:t>
      </w:r>
    </w:p>
    <w:p w:rsidR="00D047D5" w:rsidRPr="00422C12" w:rsidRDefault="00D047D5" w:rsidP="00AE0BDD">
      <w:pPr>
        <w:pStyle w:val="ListParagraph"/>
        <w:numPr>
          <w:ilvl w:val="3"/>
          <w:numId w:val="2"/>
        </w:numPr>
      </w:pPr>
      <w:r w:rsidRPr="00422C12">
        <w:t>Debit Card Type Validation ( applicable only for Singapore)</w:t>
      </w:r>
    </w:p>
    <w:p w:rsidR="00AE0BDD" w:rsidRPr="00422C12" w:rsidRDefault="00AE0BDD" w:rsidP="00AE0BDD">
      <w:pPr>
        <w:pStyle w:val="ListParagraph"/>
        <w:ind w:left="2880"/>
      </w:pPr>
      <w:r w:rsidRPr="00422C12">
        <w:t xml:space="preserve">Refer above the details in the journey ‘Block &amp; Replace’ where all these validations are </w:t>
      </w:r>
      <w:r w:rsidR="00CC46D0" w:rsidRPr="00422C12">
        <w:t xml:space="preserve">performed in eOps </w:t>
      </w:r>
    </w:p>
    <w:p w:rsidR="009C6466" w:rsidRPr="00422C12" w:rsidRDefault="00C2703D" w:rsidP="00C2703D">
      <w:pPr>
        <w:pStyle w:val="ListParagraph"/>
        <w:numPr>
          <w:ilvl w:val="1"/>
          <w:numId w:val="2"/>
        </w:numPr>
      </w:pPr>
      <w:r w:rsidRPr="00422C12">
        <w:t>eOps will receive the eligible Debit card for Replacement from UI</w:t>
      </w:r>
    </w:p>
    <w:p w:rsidR="00C2703D" w:rsidRDefault="00C2703D" w:rsidP="00C2703D">
      <w:pPr>
        <w:pStyle w:val="ListParagraph"/>
        <w:numPr>
          <w:ilvl w:val="1"/>
          <w:numId w:val="2"/>
        </w:numPr>
      </w:pPr>
      <w:r w:rsidRPr="00422C12">
        <w:t>Replacement - -  For all debit cards that are received for replacement, eOps will trigger Replacement request to Euronet and get a response</w:t>
      </w:r>
    </w:p>
    <w:p w:rsidR="005D4869" w:rsidRPr="00422C12" w:rsidRDefault="005D4869" w:rsidP="00C2703D">
      <w:pPr>
        <w:pStyle w:val="ListParagraph"/>
        <w:numPr>
          <w:ilvl w:val="1"/>
          <w:numId w:val="2"/>
        </w:numPr>
      </w:pPr>
      <w:r>
        <w:t>Refer  field mapping in above section for Block and Replacement</w:t>
      </w:r>
    </w:p>
    <w:p w:rsidR="00C2703D" w:rsidRDefault="00E378F8" w:rsidP="00E378F8">
      <w:pPr>
        <w:pStyle w:val="ListParagraph"/>
        <w:numPr>
          <w:ilvl w:val="0"/>
          <w:numId w:val="2"/>
        </w:numPr>
      </w:pPr>
      <w:r w:rsidRPr="00422C12">
        <w:t>Post completion of replacement of  Debit Card and Credit Card ,a consolidated Status  update will be triggered to SC Mobile for all the cards that are replaced for the request or rejected or failed during posting based on the validations in eOps and response received from CCMS/Euronet</w:t>
      </w:r>
    </w:p>
    <w:p w:rsidR="004E0143" w:rsidRPr="00422C12" w:rsidRDefault="00A818A0" w:rsidP="004E0143">
      <w:pPr>
        <w:pStyle w:val="ListParagraph"/>
        <w:numPr>
          <w:ilvl w:val="0"/>
          <w:numId w:val="2"/>
        </w:numPr>
      </w:pPr>
      <w:r>
        <w:rPr>
          <w:b/>
          <w:color w:val="FF0000"/>
        </w:rPr>
        <w:t>Credit</w:t>
      </w:r>
      <w:r w:rsidR="004E0143" w:rsidRPr="00422C12">
        <w:rPr>
          <w:b/>
          <w:color w:val="FF0000"/>
        </w:rPr>
        <w:t xml:space="preserve"> Card Replacement Process</w:t>
      </w:r>
      <w:r w:rsidR="004E0143" w:rsidRPr="00422C12">
        <w:t>-</w:t>
      </w:r>
      <w:r w:rsidR="004264A8">
        <w:t xml:space="preserve"> UAE</w:t>
      </w:r>
    </w:p>
    <w:p w:rsidR="004E0143" w:rsidRDefault="004E0143" w:rsidP="004E0143">
      <w:pPr>
        <w:pStyle w:val="ListParagraph"/>
        <w:numPr>
          <w:ilvl w:val="1"/>
          <w:numId w:val="2"/>
        </w:numPr>
      </w:pPr>
      <w:r>
        <w:t>Credit Card Blocking C400 –Interface Mapping</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4E0143" w:rsidRPr="00E63328" w:rsidTr="00A05DB3">
        <w:trPr>
          <w:trHeight w:val="585"/>
          <w:tblHeader/>
        </w:trPr>
        <w:tc>
          <w:tcPr>
            <w:tcW w:w="1350" w:type="dxa"/>
            <w:shd w:val="solid" w:color="C4BC96" w:themeColor="background2" w:themeShade="BF" w:fill="FFFF00"/>
            <w:noWrap/>
            <w:vAlign w:val="center"/>
            <w:hideMark/>
          </w:tcPr>
          <w:p w:rsidR="004E0143" w:rsidRPr="00E63328" w:rsidRDefault="004E0143" w:rsidP="00A05DB3">
            <w:pPr>
              <w:spacing w:after="0" w:line="240" w:lineRule="auto"/>
              <w:rPr>
                <w:rFonts w:eastAsia="Times New Roman" w:cs="Times New Roman"/>
                <w:b/>
                <w:bCs/>
                <w:lang w:eastAsia="en-GB"/>
              </w:rPr>
            </w:pPr>
            <w:r>
              <w:rPr>
                <w:rFonts w:eastAsia="Times New Roman" w:cs="Times New Roman"/>
                <w:b/>
                <w:bCs/>
                <w:lang w:eastAsia="en-GB"/>
              </w:rPr>
              <w:lastRenderedPageBreak/>
              <w:t>CCMS Functional Group</w:t>
            </w:r>
          </w:p>
        </w:tc>
        <w:tc>
          <w:tcPr>
            <w:tcW w:w="2045" w:type="dxa"/>
            <w:shd w:val="solid" w:color="C4BC96" w:themeColor="background2" w:themeShade="BF" w:fill="FFFF00"/>
            <w:noWrap/>
            <w:vAlign w:val="center"/>
            <w:hideMark/>
          </w:tcPr>
          <w:p w:rsidR="004E0143" w:rsidRPr="00E63328" w:rsidRDefault="004E0143" w:rsidP="00A05DB3">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4E0143" w:rsidRPr="00E63328" w:rsidRDefault="004E0143" w:rsidP="00A05DB3">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4E0143" w:rsidRPr="00E63328" w:rsidRDefault="004E0143" w:rsidP="00A05DB3">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4E0143" w:rsidRPr="00E63328" w:rsidTr="00A05DB3">
        <w:trPr>
          <w:trHeight w:val="255"/>
        </w:trPr>
        <w:tc>
          <w:tcPr>
            <w:tcW w:w="1350" w:type="dxa"/>
            <w:shd w:val="clear" w:color="auto" w:fill="auto"/>
            <w:noWrap/>
            <w:vAlign w:val="bottom"/>
            <w:hideMark/>
          </w:tcPr>
          <w:p w:rsidR="004E0143" w:rsidRPr="00E63328" w:rsidRDefault="004E0143" w:rsidP="00A05DB3">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A05DB3">
            <w:pPr>
              <w:spacing w:after="0" w:line="240" w:lineRule="auto"/>
              <w:rPr>
                <w:rFonts w:eastAsia="Times New Roman" w:cs="Times New Roman"/>
                <w:color w:val="000000"/>
                <w:lang w:eastAsia="en-GB"/>
              </w:rPr>
            </w:pPr>
            <w:r w:rsidRPr="006C2CE5">
              <w:t>&lt;Chnl&gt;</w:t>
            </w:r>
          </w:p>
        </w:tc>
        <w:tc>
          <w:tcPr>
            <w:tcW w:w="2495" w:type="dxa"/>
            <w:shd w:val="clear" w:color="auto" w:fill="auto"/>
            <w:noWrap/>
            <w:hideMark/>
          </w:tcPr>
          <w:p w:rsidR="004E0143" w:rsidRPr="00E63328" w:rsidRDefault="004E0143" w:rsidP="004E0143">
            <w:pPr>
              <w:jc w:val="center"/>
              <w:rPr>
                <w:rFonts w:eastAsia="Times New Roman" w:cs="Times New Roman"/>
                <w:color w:val="000000"/>
                <w:lang w:eastAsia="en-GB"/>
              </w:rPr>
            </w:pPr>
            <w:r>
              <w:rPr>
                <w:rFonts w:eastAsia="Times New Roman" w:cs="Times New Roman"/>
                <w:color w:val="000000"/>
                <w:lang w:eastAsia="en-GB"/>
              </w:rPr>
              <w:t>Channel that passed to CCMS</w:t>
            </w:r>
          </w:p>
        </w:tc>
      </w:tr>
      <w:tr w:rsidR="004E0143" w:rsidRPr="00E63328" w:rsidTr="00A05DB3">
        <w:trPr>
          <w:trHeight w:val="255"/>
        </w:trPr>
        <w:tc>
          <w:tcPr>
            <w:tcW w:w="1350" w:type="dxa"/>
            <w:shd w:val="clear" w:color="auto" w:fill="auto"/>
            <w:noWrap/>
            <w:hideMark/>
          </w:tcPr>
          <w:p w:rsidR="004E0143" w:rsidRDefault="004E0143" w:rsidP="00A05DB3">
            <w:r>
              <w:rPr>
                <w:rFonts w:eastAsia="Times New Roman" w:cs="Times New Roman"/>
                <w:color w:val="000000"/>
                <w:lang w:eastAsia="en-GB"/>
              </w:rPr>
              <w:t>Credit Card</w:t>
            </w:r>
          </w:p>
        </w:tc>
        <w:tc>
          <w:tcPr>
            <w:tcW w:w="2045" w:type="dxa"/>
            <w:shd w:val="clear" w:color="auto" w:fill="auto"/>
            <w:noWrap/>
            <w:hideMark/>
          </w:tcPr>
          <w:p w:rsidR="004E0143" w:rsidRDefault="004E0143" w:rsidP="00A05DB3">
            <w:r>
              <w:rPr>
                <w:rFonts w:eastAsia="Times New Roman" w:cs="Times New Roman"/>
                <w:color w:val="000000"/>
                <w:lang w:eastAsia="en-GB"/>
              </w:rPr>
              <w:t>UpdateStatusRq</w:t>
            </w:r>
          </w:p>
        </w:tc>
        <w:tc>
          <w:tcPr>
            <w:tcW w:w="2210" w:type="dxa"/>
            <w:shd w:val="clear" w:color="auto" w:fill="auto"/>
            <w:noWrap/>
            <w:hideMark/>
          </w:tcPr>
          <w:p w:rsidR="004E0143" w:rsidRDefault="004E0143" w:rsidP="00A05DB3">
            <w:pPr>
              <w:spacing w:after="0" w:line="240" w:lineRule="auto"/>
              <w:rPr>
                <w:rFonts w:eastAsia="Times New Roman" w:cs="Times New Roman"/>
                <w:color w:val="000000"/>
                <w:lang w:eastAsia="en-GB"/>
              </w:rPr>
            </w:pPr>
            <w:r w:rsidRPr="006C2CE5">
              <w:t>&lt;RecType&gt;</w:t>
            </w:r>
          </w:p>
        </w:tc>
        <w:tc>
          <w:tcPr>
            <w:tcW w:w="2495" w:type="dxa"/>
            <w:shd w:val="clear" w:color="auto" w:fill="auto"/>
            <w:noWrap/>
            <w:vAlign w:val="bottom"/>
            <w:hideMark/>
          </w:tcPr>
          <w:p w:rsidR="004E0143" w:rsidRDefault="00F9182C" w:rsidP="00F9182C">
            <w:pPr>
              <w:rPr>
                <w:rFonts w:eastAsia="Times New Roman" w:cs="Times New Roman"/>
                <w:color w:val="000000"/>
                <w:lang w:eastAsia="en-GB"/>
              </w:rPr>
            </w:pPr>
            <w:r>
              <w:rPr>
                <w:rFonts w:ascii="Calibri" w:hAnsi="Calibri" w:cs="Arial"/>
                <w:sz w:val="20"/>
                <w:szCs w:val="20"/>
              </w:rPr>
              <w:t>“001” = Stop Card</w:t>
            </w:r>
          </w:p>
        </w:tc>
      </w:tr>
      <w:tr w:rsidR="004E0143" w:rsidRPr="00E63328" w:rsidTr="00A05DB3">
        <w:trPr>
          <w:trHeight w:val="255"/>
        </w:trPr>
        <w:tc>
          <w:tcPr>
            <w:tcW w:w="1350" w:type="dxa"/>
            <w:shd w:val="clear" w:color="auto" w:fill="auto"/>
            <w:noWrap/>
            <w:hideMark/>
          </w:tcPr>
          <w:p w:rsidR="004E0143" w:rsidRDefault="004E0143" w:rsidP="00A05DB3">
            <w:r>
              <w:rPr>
                <w:rFonts w:eastAsia="Times New Roman" w:cs="Times New Roman"/>
                <w:color w:val="000000"/>
                <w:lang w:eastAsia="en-GB"/>
              </w:rPr>
              <w:t>Credit Card</w:t>
            </w:r>
          </w:p>
        </w:tc>
        <w:tc>
          <w:tcPr>
            <w:tcW w:w="2045" w:type="dxa"/>
            <w:shd w:val="clear" w:color="auto" w:fill="auto"/>
            <w:noWrap/>
            <w:hideMark/>
          </w:tcPr>
          <w:p w:rsidR="004E0143" w:rsidRDefault="004E0143" w:rsidP="00A05DB3">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4E0143">
            <w:pPr>
              <w:spacing w:after="0" w:line="240" w:lineRule="auto"/>
              <w:rPr>
                <w:rFonts w:eastAsia="Times New Roman" w:cs="Times New Roman"/>
                <w:color w:val="000000"/>
                <w:lang w:eastAsia="en-GB"/>
              </w:rPr>
            </w:pPr>
            <w:r w:rsidRPr="006C2CE5">
              <w:t>&lt;UserID&gt;</w:t>
            </w:r>
          </w:p>
        </w:tc>
        <w:tc>
          <w:tcPr>
            <w:tcW w:w="2495" w:type="dxa"/>
            <w:shd w:val="clear" w:color="auto" w:fill="auto"/>
            <w:noWrap/>
            <w:vAlign w:val="bottom"/>
            <w:hideMark/>
          </w:tcPr>
          <w:p w:rsidR="004E0143"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Maker Id of eOps – Optional for future reference</w:t>
            </w:r>
          </w:p>
        </w:tc>
      </w:tr>
      <w:tr w:rsidR="004E0143" w:rsidRPr="00E63328" w:rsidTr="00A05DB3">
        <w:trPr>
          <w:trHeight w:val="255"/>
        </w:trPr>
        <w:tc>
          <w:tcPr>
            <w:tcW w:w="1350"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4E0143">
            <w:pPr>
              <w:spacing w:after="0" w:line="240" w:lineRule="auto"/>
              <w:rPr>
                <w:rFonts w:eastAsia="Times New Roman" w:cs="Times New Roman"/>
                <w:color w:val="000000"/>
                <w:lang w:eastAsia="en-GB"/>
              </w:rPr>
            </w:pPr>
            <w:r w:rsidRPr="006C2CE5">
              <w:t>&lt;CardNbr&gt;</w:t>
            </w:r>
          </w:p>
        </w:tc>
        <w:tc>
          <w:tcPr>
            <w:tcW w:w="2495" w:type="dxa"/>
            <w:shd w:val="clear" w:color="auto" w:fill="auto"/>
            <w:noWrap/>
            <w:vAlign w:val="bottom"/>
            <w:hideMark/>
          </w:tcPr>
          <w:p w:rsidR="004E0143"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Credit Card Number to be blocked</w:t>
            </w:r>
          </w:p>
        </w:tc>
      </w:tr>
      <w:tr w:rsidR="004E0143" w:rsidRPr="00E63328" w:rsidTr="00A05DB3">
        <w:trPr>
          <w:trHeight w:val="255"/>
        </w:trPr>
        <w:tc>
          <w:tcPr>
            <w:tcW w:w="1350"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4E0143">
            <w:pPr>
              <w:spacing w:after="0" w:line="240" w:lineRule="auto"/>
              <w:rPr>
                <w:rFonts w:eastAsia="Times New Roman" w:cs="Times New Roman"/>
                <w:color w:val="000000"/>
                <w:lang w:eastAsia="en-GB"/>
              </w:rPr>
            </w:pPr>
            <w:r w:rsidRPr="006C2CE5">
              <w:t>&lt;StopRsnCode&gt;</w:t>
            </w:r>
          </w:p>
        </w:tc>
        <w:tc>
          <w:tcPr>
            <w:tcW w:w="2495" w:type="dxa"/>
            <w:shd w:val="clear" w:color="auto" w:fill="auto"/>
            <w:noWrap/>
            <w:vAlign w:val="bottom"/>
            <w:hideMark/>
          </w:tcPr>
          <w:p w:rsidR="004E0143"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Need to discuss and agree with Leena</w:t>
            </w:r>
          </w:p>
          <w:p w:rsidR="00F9182C"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As per confluence – F1</w:t>
            </w:r>
          </w:p>
        </w:tc>
      </w:tr>
      <w:tr w:rsidR="004E0143" w:rsidRPr="00E63328" w:rsidTr="00A05DB3">
        <w:trPr>
          <w:trHeight w:val="255"/>
        </w:trPr>
        <w:tc>
          <w:tcPr>
            <w:tcW w:w="1350"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4E0143">
            <w:pPr>
              <w:spacing w:after="0" w:line="240" w:lineRule="auto"/>
              <w:rPr>
                <w:rFonts w:eastAsia="Times New Roman" w:cs="Times New Roman"/>
                <w:color w:val="000000"/>
                <w:lang w:eastAsia="en-GB"/>
              </w:rPr>
            </w:pPr>
            <w:r w:rsidRPr="006C2CE5">
              <w:t>&lt;Country&gt;</w:t>
            </w:r>
          </w:p>
        </w:tc>
        <w:tc>
          <w:tcPr>
            <w:tcW w:w="2495" w:type="dxa"/>
            <w:shd w:val="clear" w:color="auto" w:fill="auto"/>
            <w:noWrap/>
            <w:vAlign w:val="bottom"/>
            <w:hideMark/>
          </w:tcPr>
          <w:p w:rsidR="004E0143"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Respective Country Code</w:t>
            </w:r>
          </w:p>
        </w:tc>
      </w:tr>
      <w:tr w:rsidR="004E0143" w:rsidRPr="00E63328" w:rsidTr="00A05DB3">
        <w:trPr>
          <w:trHeight w:val="255"/>
        </w:trPr>
        <w:tc>
          <w:tcPr>
            <w:tcW w:w="1350"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4E0143" w:rsidRPr="00E63328" w:rsidRDefault="004E0143" w:rsidP="004E0143">
            <w:pPr>
              <w:spacing w:after="0" w:line="240" w:lineRule="auto"/>
              <w:rPr>
                <w:rFonts w:eastAsia="Times New Roman" w:cs="Times New Roman"/>
                <w:color w:val="000000"/>
                <w:lang w:eastAsia="en-GB"/>
              </w:rPr>
            </w:pPr>
            <w:r w:rsidRPr="006C2CE5">
              <w:t>&lt;ReqID&gt;</w:t>
            </w:r>
          </w:p>
        </w:tc>
        <w:tc>
          <w:tcPr>
            <w:tcW w:w="2495" w:type="dxa"/>
            <w:shd w:val="clear" w:color="auto" w:fill="auto"/>
            <w:noWrap/>
            <w:vAlign w:val="bottom"/>
            <w:hideMark/>
          </w:tcPr>
          <w:p w:rsidR="004E0143" w:rsidRPr="00E63328" w:rsidRDefault="00F9182C" w:rsidP="00A05DB3">
            <w:pPr>
              <w:spacing w:after="0" w:line="240" w:lineRule="auto"/>
              <w:rPr>
                <w:rFonts w:eastAsia="Times New Roman" w:cs="Times New Roman"/>
                <w:color w:val="000000"/>
                <w:lang w:eastAsia="en-GB"/>
              </w:rPr>
            </w:pPr>
            <w:r w:rsidRPr="00F9182C">
              <w:rPr>
                <w:rFonts w:eastAsia="Times New Roman" w:cs="Times New Roman"/>
                <w:color w:val="000000"/>
                <w:lang w:eastAsia="en-GB"/>
              </w:rPr>
              <w:t>'UPDSTS'</w:t>
            </w:r>
            <w:r>
              <w:rPr>
                <w:rFonts w:eastAsia="Times New Roman" w:cs="Times New Roman"/>
                <w:color w:val="000000"/>
                <w:lang w:eastAsia="en-GB"/>
              </w:rPr>
              <w:t xml:space="preserve"> – Default value</w:t>
            </w:r>
          </w:p>
        </w:tc>
      </w:tr>
      <w:tr w:rsidR="004E0143" w:rsidRPr="00E63328" w:rsidTr="00A05DB3">
        <w:trPr>
          <w:trHeight w:val="255"/>
        </w:trPr>
        <w:tc>
          <w:tcPr>
            <w:tcW w:w="1350"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4E0143" w:rsidRDefault="004E0143"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hideMark/>
          </w:tcPr>
          <w:p w:rsidR="004E0143" w:rsidRPr="00E63328" w:rsidRDefault="004E0143" w:rsidP="004E0143">
            <w:pPr>
              <w:spacing w:after="0" w:line="240" w:lineRule="auto"/>
              <w:rPr>
                <w:rFonts w:eastAsia="Times New Roman" w:cs="Times New Roman"/>
                <w:color w:val="000000"/>
                <w:lang w:eastAsia="en-GB"/>
              </w:rPr>
            </w:pPr>
            <w:r w:rsidRPr="004E0143">
              <w:rPr>
                <w:rFonts w:eastAsia="Times New Roman" w:cs="Times New Roman"/>
                <w:color w:val="000000"/>
                <w:lang w:eastAsia="en-GB"/>
              </w:rPr>
              <w:t>&lt;RefID&gt;</w:t>
            </w:r>
          </w:p>
        </w:tc>
        <w:tc>
          <w:tcPr>
            <w:tcW w:w="2495" w:type="dxa"/>
            <w:shd w:val="clear" w:color="auto" w:fill="auto"/>
            <w:noWrap/>
            <w:vAlign w:val="bottom"/>
            <w:hideMark/>
          </w:tcPr>
          <w:p w:rsidR="004E0143" w:rsidRPr="00E63328" w:rsidRDefault="00F9182C" w:rsidP="00A05DB3">
            <w:pPr>
              <w:spacing w:after="0" w:line="240" w:lineRule="auto"/>
              <w:rPr>
                <w:rFonts w:eastAsia="Times New Roman" w:cs="Times New Roman"/>
                <w:color w:val="000000"/>
                <w:lang w:eastAsia="en-GB"/>
              </w:rPr>
            </w:pPr>
            <w:r w:rsidRPr="00F9182C">
              <w:rPr>
                <w:rFonts w:eastAsia="Times New Roman" w:cs="Times New Roman"/>
                <w:color w:val="000000"/>
                <w:lang w:eastAsia="en-GB"/>
              </w:rPr>
              <w:t>Business rule: EDMI to Map "As defined by the Provider"</w:t>
            </w:r>
          </w:p>
        </w:tc>
      </w:tr>
    </w:tbl>
    <w:p w:rsidR="005B222A" w:rsidRDefault="005B222A" w:rsidP="004E0143">
      <w:pPr>
        <w:pStyle w:val="ListParagraph"/>
        <w:numPr>
          <w:ilvl w:val="1"/>
          <w:numId w:val="2"/>
        </w:numPr>
      </w:pPr>
      <w:r>
        <w:t>Card Memo for Blocking</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81572E" w:rsidRPr="001E3E34" w:rsidTr="00A05DB3">
        <w:trPr>
          <w:trHeight w:val="585"/>
          <w:tblHeader/>
        </w:trPr>
        <w:tc>
          <w:tcPr>
            <w:tcW w:w="1350" w:type="dxa"/>
            <w:shd w:val="solid" w:color="C4BC96" w:themeColor="background2" w:themeShade="BF" w:fill="FFFF00"/>
            <w:noWrap/>
            <w:vAlign w:val="center"/>
            <w:hideMark/>
          </w:tcPr>
          <w:p w:rsidR="0081572E" w:rsidRPr="001E3E34" w:rsidRDefault="0081572E" w:rsidP="00A05DB3">
            <w:pPr>
              <w:spacing w:after="0" w:line="240" w:lineRule="auto"/>
              <w:rPr>
                <w:rFonts w:eastAsia="Times New Roman" w:cs="Times New Roman"/>
                <w:b/>
                <w:bCs/>
                <w:lang w:eastAsia="en-GB"/>
              </w:rPr>
            </w:pPr>
            <w:r w:rsidRPr="001E3E34">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81572E" w:rsidRPr="001E3E34" w:rsidRDefault="00315842" w:rsidP="00A05DB3">
            <w:pPr>
              <w:tabs>
                <w:tab w:val="center" w:pos="4513"/>
                <w:tab w:val="right" w:pos="9026"/>
              </w:tabs>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81572E" w:rsidRPr="001E3E34" w:rsidRDefault="00315842" w:rsidP="00A05DB3">
            <w:pPr>
              <w:tabs>
                <w:tab w:val="center" w:pos="4513"/>
                <w:tab w:val="right" w:pos="9026"/>
              </w:tabs>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81572E" w:rsidRPr="001E3E34" w:rsidRDefault="00315842" w:rsidP="00A05DB3">
            <w:pPr>
              <w:tabs>
                <w:tab w:val="center" w:pos="4513"/>
                <w:tab w:val="right" w:pos="9026"/>
              </w:tabs>
              <w:spacing w:after="0" w:line="240" w:lineRule="auto"/>
              <w:rPr>
                <w:rFonts w:eastAsia="Times New Roman" w:cs="Times New Roman"/>
                <w:b/>
                <w:bCs/>
                <w:lang w:eastAsia="en-GB"/>
              </w:rPr>
            </w:pPr>
            <w:r>
              <w:rPr>
                <w:rFonts w:eastAsia="Times New Roman" w:cs="Times New Roman"/>
                <w:b/>
                <w:bCs/>
                <w:lang w:eastAsia="en-GB"/>
              </w:rPr>
              <w:t>Value to be passed</w:t>
            </w:r>
          </w:p>
        </w:tc>
      </w:tr>
      <w:tr w:rsidR="000E106A" w:rsidRPr="001E3E34" w:rsidTr="001A1498">
        <w:trPr>
          <w:trHeight w:val="255"/>
        </w:trPr>
        <w:tc>
          <w:tcPr>
            <w:tcW w:w="1350" w:type="dxa"/>
            <w:shd w:val="clear" w:color="auto" w:fill="auto"/>
            <w:noWrap/>
            <w:vAlign w:val="bottom"/>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&lt;CustNbr&gt;</w:t>
            </w:r>
          </w:p>
        </w:tc>
        <w:tc>
          <w:tcPr>
            <w:tcW w:w="2495" w:type="dxa"/>
            <w:shd w:val="clear" w:color="auto" w:fill="auto"/>
            <w:noWrap/>
            <w:hideMark/>
          </w:tcPr>
          <w:p w:rsidR="000E106A" w:rsidRPr="001E3E34" w:rsidRDefault="000E106A" w:rsidP="000E106A">
            <w:pPr>
              <w:tabs>
                <w:tab w:val="left" w:pos="435"/>
                <w:tab w:val="right" w:pos="2279"/>
                <w:tab w:val="center" w:pos="4513"/>
                <w:tab w:val="right" w:pos="9026"/>
              </w:tabs>
              <w:spacing w:after="0" w:line="240" w:lineRule="auto"/>
              <w:rPr>
                <w:rFonts w:eastAsia="Times New Roman" w:cs="Times New Roman"/>
                <w:color w:val="000000"/>
                <w:lang w:eastAsia="en-GB"/>
              </w:rPr>
            </w:pPr>
            <w:r w:rsidRPr="001E3E34">
              <w:rPr>
                <w:rFonts w:eastAsia="Times New Roman" w:cs="Times New Roman"/>
                <w:color w:val="000000"/>
                <w:lang w:eastAsia="en-GB"/>
              </w:rPr>
              <w:tab/>
              <w:t>Since all MEMO updated at account level, this field not required to be interfaced</w:t>
            </w:r>
            <w:r w:rsidR="00315842">
              <w:rPr>
                <w:rFonts w:eastAsia="Times New Roman" w:cs="Times New Roman"/>
                <w:color w:val="000000"/>
                <w:lang w:eastAsia="en-GB"/>
              </w:rPr>
              <w:tab/>
            </w:r>
          </w:p>
        </w:tc>
      </w:tr>
      <w:tr w:rsidR="000E106A" w:rsidRPr="001E3E34" w:rsidTr="001A1498">
        <w:trPr>
          <w:trHeight w:val="255"/>
        </w:trPr>
        <w:tc>
          <w:tcPr>
            <w:tcW w:w="1350" w:type="dxa"/>
            <w:shd w:val="clear" w:color="auto" w:fill="auto"/>
            <w:noWrap/>
            <w:vAlign w:val="bottom"/>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&lt;MemoContent&gt;</w:t>
            </w:r>
          </w:p>
        </w:tc>
        <w:tc>
          <w:tcPr>
            <w:tcW w:w="2495" w:type="dxa"/>
            <w:shd w:val="clear" w:color="auto" w:fill="auto"/>
            <w:noWrap/>
            <w:hideMark/>
          </w:tcPr>
          <w:p w:rsidR="000E106A" w:rsidRPr="001E3E34" w:rsidRDefault="00780848" w:rsidP="00780848">
            <w:pPr>
              <w:pStyle w:val="NormalWeb"/>
              <w:spacing w:before="0" w:beforeAutospacing="0" w:after="0" w:afterAutospacing="0"/>
              <w:rPr>
                <w:rFonts w:asciiTheme="minorHAnsi" w:hAnsiTheme="minorHAnsi" w:cs="Arial"/>
                <w:color w:val="333333"/>
                <w:sz w:val="22"/>
                <w:szCs w:val="22"/>
              </w:rPr>
            </w:pPr>
            <w:r w:rsidRPr="001E3E34">
              <w:rPr>
                <w:rFonts w:asciiTheme="minorHAnsi" w:hAnsiTheme="minorHAnsi"/>
                <w:color w:val="000000"/>
                <w:sz w:val="22"/>
                <w:szCs w:val="22"/>
              </w:rPr>
              <w:t>The content of the MEMO constructed as per BRD – “</w:t>
            </w:r>
            <w:r w:rsidRPr="001E3E34">
              <w:rPr>
                <w:rFonts w:asciiTheme="minorHAnsi" w:hAnsiTheme="minorHAnsi" w:cs="Arial"/>
                <w:color w:val="333333"/>
                <w:sz w:val="22"/>
                <w:szCs w:val="22"/>
              </w:rPr>
              <w:t>SR#&lt;space&gt;Channel&lt;space&gt;SR Name”</w:t>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&lt;MemoType&gt;</w:t>
            </w:r>
          </w:p>
        </w:tc>
        <w:tc>
          <w:tcPr>
            <w:tcW w:w="2495" w:type="dxa"/>
            <w:shd w:val="clear" w:color="auto" w:fill="auto"/>
            <w:noWrap/>
            <w:hideMark/>
          </w:tcPr>
          <w:p w:rsidR="00780848" w:rsidRPr="001E3E34" w:rsidRDefault="00780848" w:rsidP="00780848">
            <w:pPr>
              <w:rPr>
                <w:rFonts w:eastAsia="Times New Roman" w:cs="Times New Roman"/>
                <w:color w:val="000000"/>
                <w:lang w:eastAsia="en-GB"/>
              </w:rPr>
            </w:pPr>
            <w:r w:rsidRPr="001E3E34">
              <w:rPr>
                <w:rFonts w:eastAsia="Times New Roman" w:cs="Times New Roman"/>
                <w:color w:val="000000"/>
                <w:lang w:eastAsia="en-GB"/>
              </w:rPr>
              <w:t>1=Customer</w:t>
            </w:r>
          </w:p>
          <w:p w:rsidR="000E106A" w:rsidRPr="001E3E34" w:rsidRDefault="00315842" w:rsidP="00780848">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2=Customer account.</w:t>
            </w:r>
          </w:p>
          <w:p w:rsidR="00780848" w:rsidRPr="001E3E34" w:rsidRDefault="00315842" w:rsidP="00780848">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Since all MEMO are updated at account level. eOps will default the value as “2”</w:t>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&lt;MakerID&gt;</w:t>
            </w:r>
          </w:p>
        </w:tc>
        <w:tc>
          <w:tcPr>
            <w:tcW w:w="2495" w:type="dxa"/>
            <w:shd w:val="clear" w:color="auto" w:fill="auto"/>
            <w:noWrap/>
            <w:hideMark/>
          </w:tcPr>
          <w:p w:rsidR="000E106A" w:rsidRPr="001E3E34" w:rsidRDefault="00FB255A" w:rsidP="00780848">
            <w:pPr>
              <w:tabs>
                <w:tab w:val="left" w:pos="540"/>
                <w:tab w:val="right" w:pos="2279"/>
                <w:tab w:val="center" w:pos="4513"/>
                <w:tab w:val="right" w:pos="9026"/>
              </w:tabs>
              <w:spacing w:after="0" w:line="240" w:lineRule="auto"/>
              <w:rPr>
                <w:rFonts w:eastAsia="Times New Roman" w:cs="Times New Roman"/>
                <w:color w:val="000000"/>
                <w:lang w:eastAsia="en-GB"/>
              </w:rPr>
            </w:pPr>
            <w:r w:rsidRPr="001E3E34">
              <w:rPr>
                <w:rFonts w:eastAsia="Times New Roman" w:cs="Times New Roman"/>
                <w:color w:val="000000"/>
                <w:lang w:eastAsia="en-GB"/>
              </w:rPr>
              <w:t>O</w:t>
            </w:r>
            <w:r w:rsidR="00780848" w:rsidRPr="001E3E34">
              <w:rPr>
                <w:rFonts w:eastAsia="Times New Roman" w:cs="Times New Roman"/>
                <w:color w:val="000000"/>
                <w:lang w:eastAsia="en-GB"/>
              </w:rPr>
              <w:t xml:space="preserve">ptional field </w:t>
            </w:r>
            <w:r w:rsidRPr="001E3E34">
              <w:rPr>
                <w:rFonts w:eastAsia="Times New Roman" w:cs="Times New Roman"/>
                <w:color w:val="000000"/>
                <w:lang w:eastAsia="en-GB"/>
              </w:rPr>
              <w:t>–</w:t>
            </w:r>
            <w:r w:rsidR="00315842">
              <w:rPr>
                <w:rFonts w:eastAsia="Times New Roman" w:cs="Times New Roman"/>
                <w:color w:val="000000"/>
                <w:lang w:eastAsia="en-GB"/>
              </w:rPr>
              <w:t xml:space="preserve"> eOps user ID can be interfaced</w:t>
            </w:r>
            <w:r w:rsidR="00315842">
              <w:rPr>
                <w:rFonts w:eastAsia="Times New Roman" w:cs="Times New Roman"/>
                <w:color w:val="000000"/>
                <w:lang w:eastAsia="en-GB"/>
              </w:rPr>
              <w:tab/>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&lt;CardNbr&gt;</w:t>
            </w:r>
          </w:p>
        </w:tc>
        <w:tc>
          <w:tcPr>
            <w:tcW w:w="2495" w:type="dxa"/>
            <w:shd w:val="clear" w:color="auto" w:fill="auto"/>
            <w:noWrap/>
            <w:hideMark/>
          </w:tcPr>
          <w:p w:rsidR="000E106A" w:rsidRPr="001E3E34" w:rsidRDefault="00791BB4" w:rsidP="00791BB4">
            <w:pPr>
              <w:rPr>
                <w:rFonts w:eastAsia="Times New Roman" w:cs="Times New Roman"/>
                <w:color w:val="000000"/>
                <w:lang w:eastAsia="en-GB"/>
              </w:rPr>
            </w:pPr>
            <w:r w:rsidRPr="001E3E34">
              <w:rPr>
                <w:rFonts w:eastAsia="Times New Roman" w:cs="Times New Roman"/>
                <w:color w:val="000000"/>
                <w:lang w:eastAsia="en-GB"/>
              </w:rPr>
              <w:t>Debit Card Number</w:t>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&lt;Chnl&gt;</w:t>
            </w:r>
          </w:p>
        </w:tc>
        <w:tc>
          <w:tcPr>
            <w:tcW w:w="2495" w:type="dxa"/>
            <w:shd w:val="clear" w:color="auto" w:fill="auto"/>
            <w:noWrap/>
            <w:hideMark/>
          </w:tcPr>
          <w:p w:rsidR="000E106A" w:rsidRPr="001E3E34" w:rsidRDefault="00791BB4" w:rsidP="00791BB4">
            <w:pPr>
              <w:rPr>
                <w:rFonts w:eastAsia="Times New Roman" w:cs="Times New Roman"/>
                <w:color w:val="000000"/>
                <w:lang w:eastAsia="en-GB"/>
              </w:rPr>
            </w:pPr>
            <w:r w:rsidRPr="001E3E34">
              <w:rPr>
                <w:rFonts w:eastAsia="Times New Roman" w:cs="Times New Roman"/>
                <w:color w:val="000000"/>
                <w:lang w:eastAsia="en-GB"/>
              </w:rPr>
              <w:t>Channel Code</w:t>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&lt;OprFunc&gt;</w:t>
            </w:r>
          </w:p>
        </w:tc>
        <w:tc>
          <w:tcPr>
            <w:tcW w:w="2495" w:type="dxa"/>
            <w:shd w:val="clear" w:color="auto" w:fill="auto"/>
            <w:noWrap/>
            <w:hideMark/>
          </w:tcPr>
          <w:p w:rsidR="000E106A" w:rsidRPr="001E3E34" w:rsidRDefault="00791BB4" w:rsidP="00791BB4">
            <w:pPr>
              <w:tabs>
                <w:tab w:val="left" w:pos="345"/>
                <w:tab w:val="right" w:pos="2279"/>
              </w:tabs>
              <w:rPr>
                <w:rFonts w:eastAsia="Times New Roman" w:cs="Times New Roman"/>
                <w:color w:val="000000"/>
                <w:lang w:eastAsia="en-GB"/>
              </w:rPr>
            </w:pPr>
            <w:r w:rsidRPr="001E3E34">
              <w:rPr>
                <w:rFonts w:eastAsia="Times New Roman" w:cs="Times New Roman"/>
                <w:color w:val="000000"/>
                <w:lang w:eastAsia="en-GB"/>
              </w:rPr>
              <w:tab/>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lastRenderedPageBreak/>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&lt;Country&gt; </w:t>
            </w:r>
          </w:p>
        </w:tc>
        <w:tc>
          <w:tcPr>
            <w:tcW w:w="2495" w:type="dxa"/>
            <w:shd w:val="clear" w:color="auto" w:fill="auto"/>
            <w:noWrap/>
            <w:hideMark/>
          </w:tcPr>
          <w:p w:rsidR="000E106A" w:rsidRPr="001E3E34" w:rsidRDefault="001E3E34" w:rsidP="001E3E34">
            <w:pPr>
              <w:tabs>
                <w:tab w:val="left" w:pos="360"/>
                <w:tab w:val="right" w:pos="2279"/>
              </w:tabs>
              <w:rPr>
                <w:rFonts w:eastAsia="Times New Roman" w:cs="Times New Roman"/>
                <w:color w:val="000000"/>
                <w:lang w:eastAsia="en-GB"/>
              </w:rPr>
            </w:pPr>
            <w:r w:rsidRPr="001E3E34">
              <w:rPr>
                <w:rFonts w:eastAsia="Times New Roman" w:cs="Times New Roman"/>
                <w:color w:val="000000"/>
                <w:lang w:eastAsia="en-GB"/>
              </w:rPr>
              <w:tab/>
            </w:r>
            <w:r w:rsidRPr="001E3E34">
              <w:rPr>
                <w:rFonts w:eastAsia="Times New Roman" w:cs="Times New Roman"/>
                <w:color w:val="000000"/>
                <w:lang w:eastAsia="en-GB"/>
              </w:rPr>
              <w:tab/>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Arial"/>
              </w:rPr>
              <w:t>&lt;ReqID&gt;</w:t>
            </w:r>
          </w:p>
        </w:tc>
        <w:tc>
          <w:tcPr>
            <w:tcW w:w="2495" w:type="dxa"/>
            <w:shd w:val="clear" w:color="auto" w:fill="auto"/>
            <w:noWrap/>
            <w:hideMark/>
          </w:tcPr>
          <w:p w:rsidR="000E106A" w:rsidRPr="001E3E34" w:rsidRDefault="00791BB4" w:rsidP="00A05DB3">
            <w:pPr>
              <w:tabs>
                <w:tab w:val="center" w:pos="4513"/>
                <w:tab w:val="right" w:pos="9026"/>
              </w:tabs>
              <w:spacing w:after="0" w:line="240" w:lineRule="auto"/>
              <w:jc w:val="center"/>
              <w:rPr>
                <w:rFonts w:eastAsia="Times New Roman" w:cs="Times New Roman"/>
                <w:color w:val="000000"/>
                <w:lang w:eastAsia="en-GB"/>
              </w:rPr>
            </w:pPr>
            <w:r w:rsidRPr="001E3E34">
              <w:rPr>
                <w:rFonts w:eastAsia="Times New Roman" w:cs="Times New Roman"/>
                <w:color w:val="000000"/>
                <w:lang w:eastAsia="en-GB"/>
              </w:rPr>
              <w:tab/>
              <w:t xml:space="preserve">EDMi to Map </w:t>
            </w:r>
            <w:r w:rsidR="00315842">
              <w:rPr>
                <w:rFonts w:eastAsia="Times New Roman" w:cs="Times New Roman"/>
                <w:color w:val="000000"/>
                <w:lang w:eastAsia="en-GB"/>
              </w:rPr>
              <w:t>EDMi to Map "CRTMEMO"</w:t>
            </w:r>
          </w:p>
        </w:tc>
      </w:tr>
      <w:tr w:rsidR="000E106A" w:rsidRPr="001E3E34" w:rsidTr="001A1498">
        <w:trPr>
          <w:trHeight w:val="255"/>
        </w:trPr>
        <w:tc>
          <w:tcPr>
            <w:tcW w:w="1350" w:type="dxa"/>
            <w:shd w:val="clear" w:color="auto" w:fill="auto"/>
            <w:noWrap/>
            <w:hideMark/>
          </w:tcPr>
          <w:p w:rsidR="000E106A" w:rsidRPr="001E3E34" w:rsidRDefault="00315842" w:rsidP="00A05DB3">
            <w:pPr>
              <w:tabs>
                <w:tab w:val="center" w:pos="4513"/>
                <w:tab w:val="right" w:pos="9026"/>
              </w:tabs>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vAlign w:val="bottom"/>
            <w:hideMark/>
          </w:tcPr>
          <w:p w:rsidR="000E106A" w:rsidRPr="001E3E34" w:rsidRDefault="00315842" w:rsidP="00A05DB3">
            <w:pPr>
              <w:tabs>
                <w:tab w:val="center" w:pos="4513"/>
                <w:tab w:val="right" w:pos="9026"/>
              </w:tabs>
              <w:spacing w:after="0" w:line="240" w:lineRule="auto"/>
            </w:pPr>
            <w:r>
              <w:t>Create Memo</w:t>
            </w:r>
          </w:p>
        </w:tc>
        <w:tc>
          <w:tcPr>
            <w:tcW w:w="2210" w:type="dxa"/>
            <w:shd w:val="clear" w:color="auto" w:fill="auto"/>
            <w:noWrap/>
            <w:vAlign w:val="bottom"/>
            <w:hideMark/>
          </w:tcPr>
          <w:p w:rsidR="000E106A" w:rsidRPr="001E3E34" w:rsidRDefault="000E106A" w:rsidP="00A05DB3">
            <w:pPr>
              <w:spacing w:after="0" w:line="240" w:lineRule="auto"/>
              <w:rPr>
                <w:rFonts w:eastAsia="Times New Roman" w:cs="Times New Roman"/>
                <w:color w:val="000000"/>
                <w:lang w:eastAsia="en-GB"/>
              </w:rPr>
            </w:pPr>
            <w:r w:rsidRPr="001E3E34">
              <w:rPr>
                <w:rFonts w:cs="MS Shell Dlg 2"/>
              </w:rPr>
              <w:t>&lt;RefId&gt;</w:t>
            </w:r>
          </w:p>
        </w:tc>
        <w:tc>
          <w:tcPr>
            <w:tcW w:w="2495" w:type="dxa"/>
            <w:shd w:val="clear" w:color="auto" w:fill="auto"/>
            <w:noWrap/>
            <w:hideMark/>
          </w:tcPr>
          <w:p w:rsidR="000E106A" w:rsidRPr="001E3E34" w:rsidRDefault="00791BB4" w:rsidP="00A05DB3">
            <w:pPr>
              <w:tabs>
                <w:tab w:val="center" w:pos="4513"/>
                <w:tab w:val="right" w:pos="9026"/>
              </w:tabs>
              <w:spacing w:after="0" w:line="240" w:lineRule="auto"/>
              <w:jc w:val="center"/>
              <w:rPr>
                <w:rFonts w:eastAsia="Times New Roman" w:cs="Times New Roman"/>
                <w:color w:val="000000"/>
                <w:lang w:eastAsia="en-GB"/>
              </w:rPr>
            </w:pPr>
            <w:r w:rsidRPr="001E3E34">
              <w:rPr>
                <w:rFonts w:eastAsia="Times New Roman" w:cs="Times New Roman"/>
                <w:color w:val="000000"/>
                <w:lang w:eastAsia="en-GB"/>
              </w:rPr>
              <w:t>Business rule: EDMI to Map "As defined by the Provider"</w:t>
            </w:r>
          </w:p>
        </w:tc>
      </w:tr>
    </w:tbl>
    <w:p w:rsidR="00C808A6" w:rsidRDefault="00C808A6" w:rsidP="00C808A6">
      <w:pPr>
        <w:pStyle w:val="ListParagraph"/>
        <w:ind w:left="1440"/>
      </w:pPr>
    </w:p>
    <w:p w:rsidR="005B222A" w:rsidRDefault="005B222A" w:rsidP="005B222A">
      <w:pPr>
        <w:pStyle w:val="ListParagraph"/>
        <w:numPr>
          <w:ilvl w:val="1"/>
          <w:numId w:val="2"/>
        </w:numPr>
      </w:pPr>
      <w:r>
        <w:t>Credit Card Replacement C400  - Interface  Mapping</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2045"/>
        <w:gridCol w:w="2210"/>
        <w:gridCol w:w="2495"/>
      </w:tblGrid>
      <w:tr w:rsidR="00F9182C" w:rsidRPr="00E63328" w:rsidTr="00A05DB3">
        <w:trPr>
          <w:trHeight w:val="585"/>
          <w:tblHeader/>
        </w:trPr>
        <w:tc>
          <w:tcPr>
            <w:tcW w:w="1350" w:type="dxa"/>
            <w:shd w:val="solid" w:color="C4BC96" w:themeColor="background2" w:themeShade="BF" w:fill="FFFF00"/>
            <w:noWrap/>
            <w:vAlign w:val="center"/>
            <w:hideMark/>
          </w:tcPr>
          <w:p w:rsidR="00F9182C" w:rsidRPr="00E63328" w:rsidRDefault="00F9182C" w:rsidP="00A05DB3">
            <w:pPr>
              <w:spacing w:after="0" w:line="240" w:lineRule="auto"/>
              <w:rPr>
                <w:rFonts w:eastAsia="Times New Roman" w:cs="Times New Roman"/>
                <w:b/>
                <w:bCs/>
                <w:lang w:eastAsia="en-GB"/>
              </w:rPr>
            </w:pPr>
            <w:r>
              <w:rPr>
                <w:rFonts w:eastAsia="Times New Roman" w:cs="Times New Roman"/>
                <w:b/>
                <w:bCs/>
                <w:lang w:eastAsia="en-GB"/>
              </w:rPr>
              <w:t>CCMS Functional Group</w:t>
            </w:r>
          </w:p>
        </w:tc>
        <w:tc>
          <w:tcPr>
            <w:tcW w:w="2045" w:type="dxa"/>
            <w:shd w:val="solid" w:color="C4BC96" w:themeColor="background2" w:themeShade="BF" w:fill="FFFF00"/>
            <w:noWrap/>
            <w:vAlign w:val="center"/>
            <w:hideMark/>
          </w:tcPr>
          <w:p w:rsidR="00F9182C" w:rsidRPr="00E63328" w:rsidRDefault="00F9182C" w:rsidP="00A05DB3">
            <w:pPr>
              <w:spacing w:after="0" w:line="240" w:lineRule="auto"/>
              <w:rPr>
                <w:rFonts w:eastAsia="Times New Roman" w:cs="Times New Roman"/>
                <w:b/>
                <w:bCs/>
                <w:lang w:eastAsia="en-GB"/>
              </w:rPr>
            </w:pPr>
            <w:r>
              <w:rPr>
                <w:rFonts w:eastAsia="Times New Roman" w:cs="Times New Roman"/>
                <w:b/>
                <w:bCs/>
                <w:lang w:eastAsia="en-GB"/>
              </w:rPr>
              <w:t>CCMs – eDMI service name</w:t>
            </w:r>
          </w:p>
        </w:tc>
        <w:tc>
          <w:tcPr>
            <w:tcW w:w="2210" w:type="dxa"/>
            <w:shd w:val="solid" w:color="C4BC96" w:themeColor="background2" w:themeShade="BF" w:fill="FFFF00"/>
            <w:noWrap/>
            <w:vAlign w:val="center"/>
            <w:hideMark/>
          </w:tcPr>
          <w:p w:rsidR="00F9182C" w:rsidRPr="00E63328" w:rsidRDefault="00F9182C" w:rsidP="00A05DB3">
            <w:pPr>
              <w:spacing w:after="0" w:line="240" w:lineRule="auto"/>
              <w:rPr>
                <w:rFonts w:eastAsia="Times New Roman" w:cs="Times New Roman"/>
                <w:b/>
                <w:bCs/>
                <w:lang w:eastAsia="en-GB"/>
              </w:rPr>
            </w:pPr>
            <w:r>
              <w:rPr>
                <w:rFonts w:eastAsia="Times New Roman" w:cs="Times New Roman"/>
                <w:b/>
                <w:bCs/>
                <w:lang w:eastAsia="en-GB"/>
              </w:rPr>
              <w:t>eDMI Field Name</w:t>
            </w:r>
          </w:p>
        </w:tc>
        <w:tc>
          <w:tcPr>
            <w:tcW w:w="2495" w:type="dxa"/>
            <w:shd w:val="solid" w:color="C4BC96" w:themeColor="background2" w:themeShade="BF" w:fill="FFFF00"/>
            <w:noWrap/>
            <w:vAlign w:val="center"/>
            <w:hideMark/>
          </w:tcPr>
          <w:p w:rsidR="00F9182C" w:rsidRPr="00E63328" w:rsidRDefault="00F9182C" w:rsidP="00A05DB3">
            <w:pPr>
              <w:spacing w:after="0" w:line="240" w:lineRule="auto"/>
              <w:rPr>
                <w:rFonts w:eastAsia="Times New Roman" w:cs="Times New Roman"/>
                <w:b/>
                <w:bCs/>
                <w:lang w:eastAsia="en-GB"/>
              </w:rPr>
            </w:pPr>
            <w:r>
              <w:rPr>
                <w:rFonts w:eastAsia="Times New Roman" w:cs="Times New Roman"/>
                <w:b/>
                <w:bCs/>
                <w:lang w:eastAsia="en-GB"/>
              </w:rPr>
              <w:t>Value to be passed</w:t>
            </w:r>
          </w:p>
        </w:tc>
      </w:tr>
      <w:tr w:rsidR="00F9182C" w:rsidRPr="00E63328" w:rsidTr="00A05DB3">
        <w:trPr>
          <w:trHeight w:val="255"/>
        </w:trPr>
        <w:tc>
          <w:tcPr>
            <w:tcW w:w="1350" w:type="dxa"/>
            <w:shd w:val="clear" w:color="auto" w:fill="auto"/>
            <w:noWrap/>
            <w:vAlign w:val="bottom"/>
            <w:hideMark/>
          </w:tcPr>
          <w:p w:rsidR="00F9182C"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F9182C" w:rsidRDefault="00F9182C" w:rsidP="00A05DB3">
            <w:r>
              <w:rPr>
                <w:rFonts w:eastAsia="Times New Roman" w:cs="Times New Roman"/>
                <w:color w:val="000000"/>
                <w:lang w:eastAsia="en-GB"/>
              </w:rPr>
              <w:t>UpdateStatusRq</w:t>
            </w:r>
          </w:p>
        </w:tc>
        <w:tc>
          <w:tcPr>
            <w:tcW w:w="2210" w:type="dxa"/>
            <w:shd w:val="clear" w:color="auto" w:fill="auto"/>
            <w:noWrap/>
            <w:hideMark/>
          </w:tcPr>
          <w:p w:rsidR="00F9182C" w:rsidRPr="00E63328" w:rsidRDefault="00F9182C" w:rsidP="00A05DB3">
            <w:pPr>
              <w:spacing w:after="0" w:line="240" w:lineRule="auto"/>
              <w:rPr>
                <w:rFonts w:eastAsia="Times New Roman" w:cs="Times New Roman"/>
                <w:color w:val="000000"/>
                <w:lang w:eastAsia="en-GB"/>
              </w:rPr>
            </w:pPr>
            <w:r w:rsidRPr="006C2CE5">
              <w:t>&lt;Chnl&gt;</w:t>
            </w:r>
          </w:p>
        </w:tc>
        <w:tc>
          <w:tcPr>
            <w:tcW w:w="2495" w:type="dxa"/>
            <w:shd w:val="clear" w:color="auto" w:fill="auto"/>
            <w:noWrap/>
            <w:hideMark/>
          </w:tcPr>
          <w:p w:rsidR="00F9182C" w:rsidRPr="00E63328" w:rsidRDefault="00F9182C" w:rsidP="00A05DB3">
            <w:pPr>
              <w:jc w:val="center"/>
              <w:rPr>
                <w:rFonts w:eastAsia="Times New Roman" w:cs="Times New Roman"/>
                <w:color w:val="000000"/>
                <w:lang w:eastAsia="en-GB"/>
              </w:rPr>
            </w:pPr>
            <w:r>
              <w:rPr>
                <w:rFonts w:eastAsia="Times New Roman" w:cs="Times New Roman"/>
                <w:color w:val="000000"/>
                <w:lang w:eastAsia="en-GB"/>
              </w:rPr>
              <w:t>Channel that passed to CCMS</w:t>
            </w:r>
          </w:p>
        </w:tc>
      </w:tr>
      <w:tr w:rsidR="00F9182C" w:rsidRPr="00E63328" w:rsidTr="00A05DB3">
        <w:trPr>
          <w:trHeight w:val="255"/>
        </w:trPr>
        <w:tc>
          <w:tcPr>
            <w:tcW w:w="1350" w:type="dxa"/>
            <w:shd w:val="clear" w:color="auto" w:fill="auto"/>
            <w:noWrap/>
            <w:hideMark/>
          </w:tcPr>
          <w:p w:rsidR="00F9182C" w:rsidRDefault="00F9182C" w:rsidP="00A05DB3">
            <w:r>
              <w:rPr>
                <w:rFonts w:eastAsia="Times New Roman" w:cs="Times New Roman"/>
                <w:color w:val="000000"/>
                <w:lang w:eastAsia="en-GB"/>
              </w:rPr>
              <w:t>Credit Card</w:t>
            </w:r>
          </w:p>
        </w:tc>
        <w:tc>
          <w:tcPr>
            <w:tcW w:w="2045" w:type="dxa"/>
            <w:shd w:val="clear" w:color="auto" w:fill="auto"/>
            <w:noWrap/>
            <w:hideMark/>
          </w:tcPr>
          <w:p w:rsidR="00F9182C" w:rsidRDefault="00F9182C" w:rsidP="00A05DB3">
            <w:r>
              <w:rPr>
                <w:rFonts w:eastAsia="Times New Roman" w:cs="Times New Roman"/>
                <w:color w:val="000000"/>
                <w:lang w:eastAsia="en-GB"/>
              </w:rPr>
              <w:t>UpdateStatusRq</w:t>
            </w:r>
          </w:p>
        </w:tc>
        <w:tc>
          <w:tcPr>
            <w:tcW w:w="2210" w:type="dxa"/>
            <w:shd w:val="clear" w:color="auto" w:fill="auto"/>
            <w:noWrap/>
            <w:hideMark/>
          </w:tcPr>
          <w:p w:rsidR="00F9182C" w:rsidRDefault="00F9182C" w:rsidP="00A05DB3">
            <w:pPr>
              <w:spacing w:after="0" w:line="240" w:lineRule="auto"/>
              <w:rPr>
                <w:rFonts w:eastAsia="Times New Roman" w:cs="Times New Roman"/>
                <w:color w:val="000000"/>
                <w:lang w:eastAsia="en-GB"/>
              </w:rPr>
            </w:pPr>
            <w:r w:rsidRPr="006C2CE5">
              <w:t>&lt;RecType&gt;</w:t>
            </w:r>
          </w:p>
        </w:tc>
        <w:tc>
          <w:tcPr>
            <w:tcW w:w="2495" w:type="dxa"/>
            <w:shd w:val="clear" w:color="auto" w:fill="auto"/>
            <w:noWrap/>
            <w:vAlign w:val="bottom"/>
            <w:hideMark/>
          </w:tcPr>
          <w:p w:rsidR="00F9182C" w:rsidRDefault="000D28C2" w:rsidP="00A05DB3">
            <w:pPr>
              <w:rPr>
                <w:rFonts w:eastAsia="Times New Roman" w:cs="Times New Roman"/>
                <w:color w:val="000000"/>
                <w:lang w:eastAsia="en-GB"/>
              </w:rPr>
            </w:pPr>
            <w:r>
              <w:rPr>
                <w:rFonts w:ascii="Calibri" w:hAnsi="Calibri" w:cs="MS Shell Dlg 2"/>
              </w:rPr>
              <w:t>“002 “= Card replacement with New number</w:t>
            </w:r>
          </w:p>
        </w:tc>
      </w:tr>
      <w:tr w:rsidR="00F9182C" w:rsidRPr="00E63328" w:rsidTr="00A05DB3">
        <w:trPr>
          <w:trHeight w:val="255"/>
        </w:trPr>
        <w:tc>
          <w:tcPr>
            <w:tcW w:w="1350" w:type="dxa"/>
            <w:shd w:val="clear" w:color="auto" w:fill="auto"/>
            <w:noWrap/>
            <w:hideMark/>
          </w:tcPr>
          <w:p w:rsidR="00F9182C" w:rsidRDefault="00F9182C" w:rsidP="00A05DB3">
            <w:r>
              <w:rPr>
                <w:rFonts w:eastAsia="Times New Roman" w:cs="Times New Roman"/>
                <w:color w:val="000000"/>
                <w:lang w:eastAsia="en-GB"/>
              </w:rPr>
              <w:t>Credit Card</w:t>
            </w:r>
          </w:p>
        </w:tc>
        <w:tc>
          <w:tcPr>
            <w:tcW w:w="2045" w:type="dxa"/>
            <w:shd w:val="clear" w:color="auto" w:fill="auto"/>
            <w:noWrap/>
            <w:hideMark/>
          </w:tcPr>
          <w:p w:rsidR="00F9182C" w:rsidRDefault="00F9182C" w:rsidP="00A05DB3">
            <w:r>
              <w:rPr>
                <w:rFonts w:eastAsia="Times New Roman" w:cs="Times New Roman"/>
                <w:color w:val="000000"/>
                <w:lang w:eastAsia="en-GB"/>
              </w:rPr>
              <w:t>UpdateStatusRq</w:t>
            </w:r>
          </w:p>
        </w:tc>
        <w:tc>
          <w:tcPr>
            <w:tcW w:w="2210" w:type="dxa"/>
            <w:shd w:val="clear" w:color="auto" w:fill="auto"/>
            <w:noWrap/>
            <w:hideMark/>
          </w:tcPr>
          <w:p w:rsidR="00F9182C" w:rsidRPr="00E63328" w:rsidRDefault="00F9182C" w:rsidP="00A05DB3">
            <w:pPr>
              <w:spacing w:after="0" w:line="240" w:lineRule="auto"/>
              <w:rPr>
                <w:rFonts w:eastAsia="Times New Roman" w:cs="Times New Roman"/>
                <w:color w:val="000000"/>
                <w:lang w:eastAsia="en-GB"/>
              </w:rPr>
            </w:pPr>
            <w:r w:rsidRPr="006C2CE5">
              <w:t>&lt;UserID&gt;</w:t>
            </w:r>
          </w:p>
        </w:tc>
        <w:tc>
          <w:tcPr>
            <w:tcW w:w="2495" w:type="dxa"/>
            <w:shd w:val="clear" w:color="auto" w:fill="auto"/>
            <w:noWrap/>
            <w:vAlign w:val="bottom"/>
            <w:hideMark/>
          </w:tcPr>
          <w:p w:rsidR="00F9182C" w:rsidRPr="00E63328" w:rsidRDefault="00F9182C" w:rsidP="00A05DB3">
            <w:pPr>
              <w:spacing w:after="0" w:line="240" w:lineRule="auto"/>
              <w:rPr>
                <w:rFonts w:eastAsia="Times New Roman" w:cs="Times New Roman"/>
                <w:color w:val="000000"/>
                <w:lang w:eastAsia="en-GB"/>
              </w:rPr>
            </w:pPr>
            <w:r>
              <w:rPr>
                <w:rFonts w:eastAsia="Times New Roman" w:cs="Times New Roman"/>
                <w:color w:val="000000"/>
                <w:lang w:eastAsia="en-GB"/>
              </w:rPr>
              <w:t>Maker Id of eOps – Optional for future reference</w:t>
            </w:r>
          </w:p>
        </w:tc>
      </w:tr>
      <w:tr w:rsidR="00F9182C" w:rsidRPr="00E63328" w:rsidTr="00A05DB3">
        <w:trPr>
          <w:trHeight w:val="255"/>
        </w:trPr>
        <w:tc>
          <w:tcPr>
            <w:tcW w:w="1350" w:type="dxa"/>
            <w:shd w:val="clear" w:color="auto" w:fill="auto"/>
            <w:noWrap/>
            <w:hideMark/>
          </w:tcPr>
          <w:p w:rsidR="00F9182C" w:rsidRDefault="00F9182C"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F9182C" w:rsidRDefault="00F9182C"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F9182C" w:rsidRPr="00E63328" w:rsidRDefault="00F9182C" w:rsidP="00A05DB3">
            <w:pPr>
              <w:spacing w:after="0" w:line="240" w:lineRule="auto"/>
              <w:rPr>
                <w:rFonts w:eastAsia="Times New Roman" w:cs="Times New Roman"/>
                <w:color w:val="000000"/>
                <w:lang w:eastAsia="en-GB"/>
              </w:rPr>
            </w:pPr>
            <w:r w:rsidRPr="006C2CE5">
              <w:t>&lt;CardNbr&gt;</w:t>
            </w:r>
          </w:p>
        </w:tc>
        <w:tc>
          <w:tcPr>
            <w:tcW w:w="2495" w:type="dxa"/>
            <w:shd w:val="clear" w:color="auto" w:fill="auto"/>
            <w:noWrap/>
            <w:vAlign w:val="bottom"/>
            <w:hideMark/>
          </w:tcPr>
          <w:p w:rsidR="00F9182C" w:rsidRPr="00E63328" w:rsidRDefault="00F9182C" w:rsidP="000D28C2">
            <w:pPr>
              <w:spacing w:after="0" w:line="240" w:lineRule="auto"/>
              <w:rPr>
                <w:rFonts w:eastAsia="Times New Roman" w:cs="Times New Roman"/>
                <w:color w:val="000000"/>
                <w:lang w:eastAsia="en-GB"/>
              </w:rPr>
            </w:pPr>
            <w:r>
              <w:rPr>
                <w:rFonts w:eastAsia="Times New Roman" w:cs="Times New Roman"/>
                <w:color w:val="000000"/>
                <w:lang w:eastAsia="en-GB"/>
              </w:rPr>
              <w:t xml:space="preserve">Credit Card Number to be </w:t>
            </w:r>
            <w:r w:rsidR="000D28C2">
              <w:rPr>
                <w:rFonts w:eastAsia="Times New Roman" w:cs="Times New Roman"/>
                <w:color w:val="000000"/>
                <w:lang w:eastAsia="en-GB"/>
              </w:rPr>
              <w:t>replaced. C400 always replace with new card number</w:t>
            </w:r>
          </w:p>
        </w:tc>
      </w:tr>
      <w:tr w:rsidR="00F9182C" w:rsidRPr="00E63328" w:rsidTr="00A05DB3">
        <w:trPr>
          <w:trHeight w:val="255"/>
        </w:trPr>
        <w:tc>
          <w:tcPr>
            <w:tcW w:w="1350" w:type="dxa"/>
            <w:shd w:val="clear" w:color="auto" w:fill="auto"/>
            <w:noWrap/>
            <w:hideMark/>
          </w:tcPr>
          <w:p w:rsidR="00F9182C" w:rsidRDefault="00F9182C"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F9182C" w:rsidRDefault="00F9182C"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F9182C" w:rsidRPr="00E63328" w:rsidRDefault="00F9182C" w:rsidP="000D28C2">
            <w:pPr>
              <w:spacing w:after="0" w:line="240" w:lineRule="auto"/>
              <w:rPr>
                <w:rFonts w:eastAsia="Times New Roman" w:cs="Times New Roman"/>
                <w:color w:val="000000"/>
                <w:lang w:eastAsia="en-GB"/>
              </w:rPr>
            </w:pPr>
            <w:r w:rsidRPr="006C2CE5">
              <w:t>&lt;</w:t>
            </w:r>
            <w:r w:rsidR="000D28C2">
              <w:t>CardType</w:t>
            </w:r>
            <w:r w:rsidRPr="006C2CE5">
              <w:t>&gt;</w:t>
            </w:r>
          </w:p>
        </w:tc>
        <w:tc>
          <w:tcPr>
            <w:tcW w:w="2495" w:type="dxa"/>
            <w:shd w:val="clear" w:color="auto" w:fill="auto"/>
            <w:noWrap/>
            <w:vAlign w:val="bottom"/>
            <w:hideMark/>
          </w:tcPr>
          <w:p w:rsidR="00F9182C" w:rsidRPr="00E63328" w:rsidRDefault="000D28C2" w:rsidP="00A05DB3">
            <w:pPr>
              <w:spacing w:after="0" w:line="240" w:lineRule="auto"/>
              <w:rPr>
                <w:rFonts w:eastAsia="Times New Roman" w:cs="Times New Roman"/>
                <w:color w:val="000000"/>
                <w:lang w:eastAsia="en-GB"/>
              </w:rPr>
            </w:pPr>
            <w:r>
              <w:rPr>
                <w:rFonts w:eastAsia="Times New Roman" w:cs="Times New Roman"/>
                <w:color w:val="000000"/>
                <w:lang w:eastAsia="en-GB"/>
              </w:rPr>
              <w:t>Replacing card’s Card Type</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0D28C2" w:rsidRPr="006C2CE5" w:rsidRDefault="000D28C2" w:rsidP="000D28C2">
            <w:pPr>
              <w:spacing w:after="0" w:line="240" w:lineRule="auto"/>
            </w:pPr>
            <w:r>
              <w:t>&lt;ReplacementFeeInd&gt;</w:t>
            </w:r>
          </w:p>
        </w:tc>
        <w:tc>
          <w:tcPr>
            <w:tcW w:w="2495" w:type="dxa"/>
            <w:shd w:val="clear" w:color="auto" w:fill="auto"/>
            <w:noWrap/>
            <w:vAlign w:val="bottom"/>
            <w:hideMark/>
          </w:tcPr>
          <w:p w:rsidR="000D28C2" w:rsidRDefault="000D28C2" w:rsidP="00A05DB3">
            <w:pPr>
              <w:spacing w:after="0" w:line="240" w:lineRule="auto"/>
              <w:rPr>
                <w:rFonts w:eastAsia="Times New Roman" w:cs="Times New Roman"/>
                <w:color w:val="000000"/>
                <w:lang w:eastAsia="en-GB"/>
              </w:rPr>
            </w:pPr>
            <w:r>
              <w:rPr>
                <w:rFonts w:eastAsia="Times New Roman" w:cs="Times New Roman"/>
                <w:color w:val="000000"/>
                <w:lang w:eastAsia="en-GB"/>
              </w:rPr>
              <w:t xml:space="preserve">Need to discuss with Leena whether to pass Y or N. C400 automatically </w:t>
            </w:r>
            <w:del w:id="401" w:author="1158434" w:date="2017-10-09T17:05:00Z">
              <w:r w:rsidDel="001F2CE4">
                <w:rPr>
                  <w:rFonts w:eastAsia="Times New Roman" w:cs="Times New Roman"/>
                  <w:color w:val="000000"/>
                  <w:lang w:eastAsia="en-GB"/>
                </w:rPr>
                <w:delText>dedects</w:delText>
              </w:r>
            </w:del>
            <w:ins w:id="402" w:author="1158434" w:date="2017-10-09T17:05:00Z">
              <w:r w:rsidR="001F2CE4">
                <w:rPr>
                  <w:rFonts w:eastAsia="Times New Roman" w:cs="Times New Roman"/>
                  <w:color w:val="000000"/>
                  <w:lang w:eastAsia="en-GB"/>
                </w:rPr>
                <w:t>deducts</w:t>
              </w:r>
            </w:ins>
            <w:r>
              <w:rPr>
                <w:rFonts w:eastAsia="Times New Roman" w:cs="Times New Roman"/>
                <w:color w:val="000000"/>
                <w:lang w:eastAsia="en-GB"/>
              </w:rPr>
              <w:t xml:space="preserve"> the fee in the credit card based on the flag</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0D28C2" w:rsidRDefault="000D28C2" w:rsidP="000D28C2">
            <w:pPr>
              <w:spacing w:after="0" w:line="240" w:lineRule="auto"/>
            </w:pPr>
            <w:r>
              <w:t>EmbName</w:t>
            </w:r>
          </w:p>
        </w:tc>
        <w:tc>
          <w:tcPr>
            <w:tcW w:w="2495" w:type="dxa"/>
            <w:shd w:val="clear" w:color="auto" w:fill="auto"/>
            <w:noWrap/>
            <w:vAlign w:val="bottom"/>
            <w:hideMark/>
          </w:tcPr>
          <w:p w:rsidR="000D28C2" w:rsidRDefault="000D28C2" w:rsidP="00A05DB3">
            <w:pPr>
              <w:spacing w:after="0" w:line="240" w:lineRule="auto"/>
              <w:rPr>
                <w:rFonts w:eastAsia="Times New Roman" w:cs="Times New Roman"/>
                <w:color w:val="000000"/>
                <w:lang w:eastAsia="en-GB"/>
              </w:rPr>
            </w:pPr>
            <w:r>
              <w:rPr>
                <w:rFonts w:eastAsia="Times New Roman" w:cs="Times New Roman"/>
                <w:color w:val="000000"/>
                <w:lang w:eastAsia="en-GB"/>
              </w:rPr>
              <w:t>Optional Field – Need to check with Leena</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0D28C2" w:rsidRDefault="000D28C2" w:rsidP="000D28C2">
            <w:pPr>
              <w:spacing w:after="0" w:line="240" w:lineRule="auto"/>
            </w:pPr>
            <w:r>
              <w:t>EmbName2</w:t>
            </w:r>
          </w:p>
        </w:tc>
        <w:tc>
          <w:tcPr>
            <w:tcW w:w="2495" w:type="dxa"/>
            <w:shd w:val="clear" w:color="auto" w:fill="auto"/>
            <w:noWrap/>
            <w:vAlign w:val="bottom"/>
            <w:hideMark/>
          </w:tcPr>
          <w:p w:rsidR="000D28C2" w:rsidRDefault="000D28C2" w:rsidP="00A05DB3">
            <w:pPr>
              <w:spacing w:after="0" w:line="240" w:lineRule="auto"/>
              <w:rPr>
                <w:rFonts w:eastAsia="Times New Roman" w:cs="Times New Roman"/>
                <w:color w:val="000000"/>
                <w:lang w:eastAsia="en-GB"/>
              </w:rPr>
            </w:pPr>
            <w:r>
              <w:rPr>
                <w:rFonts w:eastAsia="Times New Roman" w:cs="Times New Roman"/>
                <w:color w:val="000000"/>
                <w:lang w:eastAsia="en-GB"/>
              </w:rPr>
              <w:t xml:space="preserve">Optional Field – Need to check </w:t>
            </w:r>
            <w:r w:rsidR="00E1490B">
              <w:rPr>
                <w:rFonts w:eastAsia="Times New Roman" w:cs="Times New Roman"/>
                <w:color w:val="000000"/>
                <w:lang w:eastAsia="en-GB"/>
              </w:rPr>
              <w:t>with</w:t>
            </w:r>
            <w:r>
              <w:rPr>
                <w:rFonts w:eastAsia="Times New Roman" w:cs="Times New Roman"/>
                <w:color w:val="000000"/>
                <w:lang w:eastAsia="en-GB"/>
              </w:rPr>
              <w:t xml:space="preserve"> Leena</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0D28C2" w:rsidRPr="00E63328" w:rsidRDefault="000D28C2" w:rsidP="00A05DB3">
            <w:pPr>
              <w:spacing w:after="0" w:line="240" w:lineRule="auto"/>
              <w:rPr>
                <w:rFonts w:eastAsia="Times New Roman" w:cs="Times New Roman"/>
                <w:color w:val="000000"/>
                <w:lang w:eastAsia="en-GB"/>
              </w:rPr>
            </w:pPr>
            <w:r w:rsidRPr="006C2CE5">
              <w:t>&lt;Country&gt;</w:t>
            </w:r>
          </w:p>
        </w:tc>
        <w:tc>
          <w:tcPr>
            <w:tcW w:w="2495" w:type="dxa"/>
            <w:shd w:val="clear" w:color="auto" w:fill="auto"/>
            <w:noWrap/>
            <w:vAlign w:val="bottom"/>
            <w:hideMark/>
          </w:tcPr>
          <w:p w:rsidR="000D28C2" w:rsidRPr="00E63328" w:rsidRDefault="000D28C2" w:rsidP="00A05DB3">
            <w:pPr>
              <w:spacing w:after="0" w:line="240" w:lineRule="auto"/>
              <w:rPr>
                <w:rFonts w:eastAsia="Times New Roman" w:cs="Times New Roman"/>
                <w:color w:val="000000"/>
                <w:lang w:eastAsia="en-GB"/>
              </w:rPr>
            </w:pPr>
            <w:r>
              <w:rPr>
                <w:rFonts w:eastAsia="Times New Roman" w:cs="Times New Roman"/>
                <w:color w:val="000000"/>
                <w:lang w:eastAsia="en-GB"/>
              </w:rPr>
              <w:t>Respective Country Code</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hideMark/>
          </w:tcPr>
          <w:p w:rsidR="000D28C2" w:rsidRPr="00E63328" w:rsidRDefault="000D28C2" w:rsidP="00A05DB3">
            <w:pPr>
              <w:spacing w:after="0" w:line="240" w:lineRule="auto"/>
              <w:rPr>
                <w:rFonts w:eastAsia="Times New Roman" w:cs="Times New Roman"/>
                <w:color w:val="000000"/>
                <w:lang w:eastAsia="en-GB"/>
              </w:rPr>
            </w:pPr>
            <w:r w:rsidRPr="006C2CE5">
              <w:t>&lt;ReqID&gt;</w:t>
            </w:r>
          </w:p>
        </w:tc>
        <w:tc>
          <w:tcPr>
            <w:tcW w:w="2495" w:type="dxa"/>
            <w:shd w:val="clear" w:color="auto" w:fill="auto"/>
            <w:noWrap/>
            <w:vAlign w:val="bottom"/>
            <w:hideMark/>
          </w:tcPr>
          <w:p w:rsidR="000D28C2" w:rsidRPr="00E63328" w:rsidRDefault="000D28C2" w:rsidP="00A05DB3">
            <w:pPr>
              <w:spacing w:after="0" w:line="240" w:lineRule="auto"/>
              <w:rPr>
                <w:rFonts w:eastAsia="Times New Roman" w:cs="Times New Roman"/>
                <w:color w:val="000000"/>
                <w:lang w:eastAsia="en-GB"/>
              </w:rPr>
            </w:pPr>
            <w:r w:rsidRPr="00F9182C">
              <w:rPr>
                <w:rFonts w:eastAsia="Times New Roman" w:cs="Times New Roman"/>
                <w:color w:val="000000"/>
                <w:lang w:eastAsia="en-GB"/>
              </w:rPr>
              <w:t>'UPDSTS'</w:t>
            </w:r>
            <w:r>
              <w:rPr>
                <w:rFonts w:eastAsia="Times New Roman" w:cs="Times New Roman"/>
                <w:color w:val="000000"/>
                <w:lang w:eastAsia="en-GB"/>
              </w:rPr>
              <w:t xml:space="preserve"> – Default value</w:t>
            </w:r>
          </w:p>
        </w:tc>
      </w:tr>
      <w:tr w:rsidR="000D28C2" w:rsidRPr="00E63328" w:rsidTr="00A05DB3">
        <w:trPr>
          <w:trHeight w:val="255"/>
        </w:trPr>
        <w:tc>
          <w:tcPr>
            <w:tcW w:w="1350"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Credit Card</w:t>
            </w:r>
          </w:p>
        </w:tc>
        <w:tc>
          <w:tcPr>
            <w:tcW w:w="2045" w:type="dxa"/>
            <w:shd w:val="clear" w:color="auto" w:fill="auto"/>
            <w:noWrap/>
            <w:hideMark/>
          </w:tcPr>
          <w:p w:rsidR="000D28C2" w:rsidRDefault="000D28C2" w:rsidP="00A05DB3">
            <w:pPr>
              <w:rPr>
                <w:rFonts w:eastAsia="Times New Roman" w:cs="Times New Roman"/>
                <w:color w:val="000000"/>
                <w:lang w:eastAsia="en-GB"/>
              </w:rPr>
            </w:pPr>
            <w:r>
              <w:rPr>
                <w:rFonts w:eastAsia="Times New Roman" w:cs="Times New Roman"/>
                <w:color w:val="000000"/>
                <w:lang w:eastAsia="en-GB"/>
              </w:rPr>
              <w:t>UpdateStatusRq</w:t>
            </w:r>
          </w:p>
        </w:tc>
        <w:tc>
          <w:tcPr>
            <w:tcW w:w="2210" w:type="dxa"/>
            <w:shd w:val="clear" w:color="auto" w:fill="auto"/>
            <w:noWrap/>
            <w:vAlign w:val="center"/>
            <w:hideMark/>
          </w:tcPr>
          <w:p w:rsidR="000D28C2" w:rsidRPr="00E63328" w:rsidRDefault="000D28C2" w:rsidP="00A05DB3">
            <w:pPr>
              <w:spacing w:after="0" w:line="240" w:lineRule="auto"/>
              <w:rPr>
                <w:rFonts w:eastAsia="Times New Roman" w:cs="Times New Roman"/>
                <w:color w:val="000000"/>
                <w:lang w:eastAsia="en-GB"/>
              </w:rPr>
            </w:pPr>
            <w:r w:rsidRPr="004E0143">
              <w:rPr>
                <w:rFonts w:eastAsia="Times New Roman" w:cs="Times New Roman"/>
                <w:color w:val="000000"/>
                <w:lang w:eastAsia="en-GB"/>
              </w:rPr>
              <w:t>&lt;RefID&gt;</w:t>
            </w:r>
          </w:p>
        </w:tc>
        <w:tc>
          <w:tcPr>
            <w:tcW w:w="2495" w:type="dxa"/>
            <w:shd w:val="clear" w:color="auto" w:fill="auto"/>
            <w:noWrap/>
            <w:vAlign w:val="bottom"/>
            <w:hideMark/>
          </w:tcPr>
          <w:p w:rsidR="000D28C2" w:rsidRPr="00E63328" w:rsidRDefault="000D28C2" w:rsidP="00A05DB3">
            <w:pPr>
              <w:spacing w:after="0" w:line="240" w:lineRule="auto"/>
              <w:rPr>
                <w:rFonts w:eastAsia="Times New Roman" w:cs="Times New Roman"/>
                <w:color w:val="000000"/>
                <w:lang w:eastAsia="en-GB"/>
              </w:rPr>
            </w:pPr>
            <w:r w:rsidRPr="00F9182C">
              <w:rPr>
                <w:rFonts w:eastAsia="Times New Roman" w:cs="Times New Roman"/>
                <w:color w:val="000000"/>
                <w:lang w:eastAsia="en-GB"/>
              </w:rPr>
              <w:t>Business rule: EDMI to Map "As defined by the Provider"</w:t>
            </w:r>
          </w:p>
        </w:tc>
      </w:tr>
    </w:tbl>
    <w:p w:rsidR="00F9182C" w:rsidRDefault="00F9182C" w:rsidP="00F9182C">
      <w:pPr>
        <w:pStyle w:val="ListParagraph"/>
        <w:ind w:left="1440"/>
      </w:pPr>
    </w:p>
    <w:p w:rsidR="00CE404A" w:rsidRDefault="00CE404A" w:rsidP="0066040F">
      <w:pPr>
        <w:rPr>
          <w:i/>
          <w:sz w:val="36"/>
          <w:szCs w:val="36"/>
          <w:u w:val="single"/>
        </w:rPr>
      </w:pPr>
      <w:r>
        <w:rPr>
          <w:i/>
          <w:sz w:val="36"/>
          <w:szCs w:val="36"/>
          <w:u w:val="single"/>
        </w:rPr>
        <w:lastRenderedPageBreak/>
        <w:t>Notification</w:t>
      </w:r>
    </w:p>
    <w:p w:rsidR="00CE404A" w:rsidRDefault="00CD1AD9" w:rsidP="00CE404A">
      <w:pPr>
        <w:pStyle w:val="ListParagraph"/>
        <w:numPr>
          <w:ilvl w:val="0"/>
          <w:numId w:val="11"/>
        </w:numPr>
      </w:pPr>
      <w:r>
        <w:t>Notification</w:t>
      </w:r>
      <w:r w:rsidR="00CE404A">
        <w:t xml:space="preserve"> to SC Mo</w:t>
      </w:r>
      <w:r>
        <w:t>bile will be triggered from eOps in following stages</w:t>
      </w:r>
    </w:p>
    <w:p w:rsidR="00CD1AD9" w:rsidRDefault="00CD1AD9" w:rsidP="00CD1AD9">
      <w:pPr>
        <w:pStyle w:val="ListParagraph"/>
        <w:numPr>
          <w:ilvl w:val="1"/>
          <w:numId w:val="11"/>
        </w:numPr>
      </w:pPr>
      <w:r>
        <w:t>After providing synchronous response for Blocking, Notification will be triggered in the JMS Topic. ( Either Success/Failed at each Credit Card level)</w:t>
      </w:r>
    </w:p>
    <w:p w:rsidR="00CD1AD9" w:rsidRDefault="00CD1AD9" w:rsidP="00CD1AD9">
      <w:pPr>
        <w:pStyle w:val="ListParagraph"/>
        <w:numPr>
          <w:ilvl w:val="1"/>
          <w:numId w:val="11"/>
        </w:numPr>
      </w:pPr>
      <w:r>
        <w:t xml:space="preserve">After completion of </w:t>
      </w:r>
      <w:r w:rsidR="00570694">
        <w:t xml:space="preserve">Credit Card /Debit Card </w:t>
      </w:r>
      <w:r>
        <w:t>Replacement  ( Either Success/Failed at each Credit Card level)</w:t>
      </w:r>
    </w:p>
    <w:p w:rsidR="00EF01B1" w:rsidRDefault="00EF01B1" w:rsidP="00CD1AD9">
      <w:pPr>
        <w:pStyle w:val="ListParagraph"/>
        <w:numPr>
          <w:ilvl w:val="1"/>
          <w:numId w:val="11"/>
        </w:numPr>
      </w:pPr>
      <w:r>
        <w:t xml:space="preserve">If Enquiry in CCMS </w:t>
      </w:r>
      <w:r w:rsidR="00570694">
        <w:t xml:space="preserve">/Euronet </w:t>
      </w:r>
      <w:r>
        <w:t>for performing validation got failed then a Notification to customer will be triggered asking customer to resubmit using ‘Replacement ‘ service request</w:t>
      </w:r>
    </w:p>
    <w:p w:rsidR="00EF01B1" w:rsidRDefault="00EF01B1" w:rsidP="00EF01B1">
      <w:pPr>
        <w:pStyle w:val="ListParagraph"/>
        <w:numPr>
          <w:ilvl w:val="1"/>
          <w:numId w:val="11"/>
        </w:numPr>
      </w:pPr>
      <w:r>
        <w:t xml:space="preserve">If validation for Replacement got failed then a Notification to customer will be triggered asking customer to resubmit using ‘Replacement ‘service request. </w:t>
      </w:r>
      <w:r w:rsidR="00570694">
        <w:t xml:space="preserve"> ( applicable for both Debit and Credit Card)</w:t>
      </w:r>
      <w:r w:rsidR="00C671C9">
        <w:t>. The logic for Notification varies for different validations</w:t>
      </w:r>
    </w:p>
    <w:p w:rsidR="00C671C9" w:rsidRDefault="00C671C9" w:rsidP="00C671C9">
      <w:pPr>
        <w:pStyle w:val="ListParagraph"/>
        <w:numPr>
          <w:ilvl w:val="2"/>
          <w:numId w:val="11"/>
        </w:numPr>
      </w:pPr>
      <w:r>
        <w:t>Card Status – Failed – Notification needs to be sent</w:t>
      </w:r>
    </w:p>
    <w:p w:rsidR="00C671C9" w:rsidRDefault="00C671C9" w:rsidP="00C671C9">
      <w:pPr>
        <w:pStyle w:val="ListParagraph"/>
        <w:numPr>
          <w:ilvl w:val="2"/>
          <w:numId w:val="11"/>
        </w:numPr>
      </w:pPr>
      <w:r>
        <w:t>Mail Address validation –Failed – Notification needs to be sent</w:t>
      </w:r>
    </w:p>
    <w:p w:rsidR="00C671C9" w:rsidRDefault="00C671C9" w:rsidP="00C671C9">
      <w:pPr>
        <w:pStyle w:val="ListParagraph"/>
        <w:numPr>
          <w:ilvl w:val="2"/>
          <w:numId w:val="11"/>
        </w:numPr>
      </w:pPr>
      <w:r>
        <w:t>Card Expiry Date Validation –Failed - Notification needs to be sent</w:t>
      </w:r>
    </w:p>
    <w:p w:rsidR="00C671C9" w:rsidRDefault="00C671C9" w:rsidP="00C671C9">
      <w:pPr>
        <w:pStyle w:val="ListParagraph"/>
        <w:numPr>
          <w:ilvl w:val="2"/>
          <w:numId w:val="11"/>
        </w:numPr>
      </w:pPr>
      <w:r>
        <w:t>Identifying Cards where Card Expiry Date Extension Required – Failed –No Notification to be triggered</w:t>
      </w:r>
    </w:p>
    <w:p w:rsidR="00C671C9" w:rsidRDefault="00C671C9" w:rsidP="00C671C9">
      <w:pPr>
        <w:pStyle w:val="ListParagraph"/>
        <w:numPr>
          <w:ilvl w:val="2"/>
          <w:numId w:val="11"/>
        </w:numPr>
      </w:pPr>
      <w:r>
        <w:t>Eligibility check for Card Expiry Date Extension - Failed –No Notification to be triggered</w:t>
      </w:r>
    </w:p>
    <w:p w:rsidR="00C671C9" w:rsidRDefault="00C671C9" w:rsidP="00C671C9">
      <w:pPr>
        <w:pStyle w:val="ListParagraph"/>
        <w:numPr>
          <w:ilvl w:val="2"/>
          <w:numId w:val="11"/>
        </w:numPr>
      </w:pPr>
      <w:r>
        <w:t>Billing Cycle Validation – No concept of pass/fail -&gt;</w:t>
      </w:r>
      <w:r w:rsidRPr="00C671C9">
        <w:t xml:space="preserve"> </w:t>
      </w:r>
      <w:r>
        <w:t>Failed –No Notification to be triggered</w:t>
      </w:r>
    </w:p>
    <w:p w:rsidR="00EF01B1" w:rsidRDefault="00EF01B1" w:rsidP="00CD1AD9">
      <w:pPr>
        <w:pStyle w:val="ListParagraph"/>
        <w:numPr>
          <w:ilvl w:val="1"/>
          <w:numId w:val="11"/>
        </w:numPr>
      </w:pPr>
      <w:r>
        <w:t>The template id for above two failure scenarios will be same</w:t>
      </w:r>
    </w:p>
    <w:p w:rsidR="00EF01B1" w:rsidRDefault="00570694" w:rsidP="00CD1AD9">
      <w:pPr>
        <w:pStyle w:val="ListParagraph"/>
        <w:numPr>
          <w:ilvl w:val="1"/>
          <w:numId w:val="11"/>
        </w:numPr>
      </w:pPr>
      <w:r>
        <w:t xml:space="preserve">Applicable only for CC - </w:t>
      </w:r>
      <w:r w:rsidR="00EF01B1">
        <w:t>If t</w:t>
      </w:r>
      <w:r w:rsidR="00EF4300">
        <w:t>he ‘Generate Card No’ fails then a Notification to customer will be triggered asking customer to resubmit using ‘Replacement ‘service request</w:t>
      </w:r>
    </w:p>
    <w:p w:rsidR="00EF4300" w:rsidRDefault="00EF4300" w:rsidP="00EF4300">
      <w:pPr>
        <w:pStyle w:val="ListParagraph"/>
        <w:numPr>
          <w:ilvl w:val="1"/>
          <w:numId w:val="11"/>
        </w:numPr>
      </w:pPr>
      <w:r>
        <w:t>If the ‘Update Status’ message got failed then Notification to customer will be triggered asking customer to resubmit using ‘Replacement ‘service request</w:t>
      </w:r>
      <w:r w:rsidR="00570694">
        <w:t xml:space="preserve"> ( applicable for both Debit and Credit Card)</w:t>
      </w:r>
    </w:p>
    <w:p w:rsidR="00EF4300" w:rsidRDefault="00570694" w:rsidP="00CD1AD9">
      <w:pPr>
        <w:pStyle w:val="ListParagraph"/>
        <w:numPr>
          <w:ilvl w:val="1"/>
          <w:numId w:val="11"/>
        </w:numPr>
      </w:pPr>
      <w:r>
        <w:t xml:space="preserve">- </w:t>
      </w:r>
    </w:p>
    <w:p w:rsidR="00CD1AD9" w:rsidRDefault="00EF4300" w:rsidP="00CD1AD9">
      <w:pPr>
        <w:pStyle w:val="ListParagraph"/>
        <w:numPr>
          <w:ilvl w:val="0"/>
          <w:numId w:val="11"/>
        </w:numPr>
      </w:pPr>
      <w:r>
        <w:t>5</w:t>
      </w:r>
      <w:r w:rsidR="00CD1AD9">
        <w:t xml:space="preserve"> different templates will be defined in Front End – SC Mobile end for </w:t>
      </w:r>
    </w:p>
    <w:p w:rsidR="00CD1AD9" w:rsidRDefault="00CD1AD9" w:rsidP="00CD1AD9">
      <w:pPr>
        <w:pStyle w:val="ListParagraph"/>
        <w:numPr>
          <w:ilvl w:val="1"/>
          <w:numId w:val="11"/>
        </w:numPr>
      </w:pPr>
      <w:r>
        <w:t>Success – Card Block</w:t>
      </w:r>
    </w:p>
    <w:p w:rsidR="00CD1AD9" w:rsidRDefault="00CD1AD9" w:rsidP="00CD1AD9">
      <w:pPr>
        <w:pStyle w:val="ListParagraph"/>
        <w:numPr>
          <w:ilvl w:val="1"/>
          <w:numId w:val="11"/>
        </w:numPr>
      </w:pPr>
      <w:r>
        <w:t>Failed – Card Block</w:t>
      </w:r>
    </w:p>
    <w:p w:rsidR="00CD1AD9" w:rsidRDefault="00CD1AD9" w:rsidP="00CD1AD9">
      <w:pPr>
        <w:pStyle w:val="ListParagraph"/>
        <w:numPr>
          <w:ilvl w:val="1"/>
          <w:numId w:val="11"/>
        </w:numPr>
      </w:pPr>
      <w:r>
        <w:t xml:space="preserve">Success – Replacement </w:t>
      </w:r>
    </w:p>
    <w:p w:rsidR="00CD1AD9" w:rsidRDefault="00CD1AD9" w:rsidP="00CD1AD9">
      <w:pPr>
        <w:pStyle w:val="ListParagraph"/>
        <w:numPr>
          <w:ilvl w:val="1"/>
          <w:numId w:val="11"/>
        </w:numPr>
      </w:pPr>
      <w:r>
        <w:t xml:space="preserve">Failed </w:t>
      </w:r>
      <w:r w:rsidR="00EF4300">
        <w:t xml:space="preserve"> - </w:t>
      </w:r>
      <w:r>
        <w:t>Replacement</w:t>
      </w:r>
    </w:p>
    <w:p w:rsidR="00471115" w:rsidRDefault="00CD1AD9" w:rsidP="00FC725B">
      <w:pPr>
        <w:pStyle w:val="ListParagraph"/>
        <w:numPr>
          <w:ilvl w:val="0"/>
          <w:numId w:val="11"/>
        </w:numPr>
      </w:pPr>
      <w:r>
        <w:t xml:space="preserve">For each template a template ID will be defined and mapped between </w:t>
      </w:r>
      <w:r w:rsidR="00095627">
        <w:t>eOps and</w:t>
      </w:r>
      <w:r>
        <w:t xml:space="preserve"> SC mobile. Both eOps and SC Mobile will maintain the template id . The template id will be constructed based on a standard format</w:t>
      </w:r>
      <w:r w:rsidR="00FC725B">
        <w:t xml:space="preserve"> “</w:t>
      </w:r>
      <w:r w:rsidR="0009340C">
        <w:t>CCCppp</w:t>
      </w:r>
      <w:r w:rsidR="00471115">
        <w:t>SSmmm</w:t>
      </w:r>
      <w:r w:rsidR="00FC725B">
        <w:t xml:space="preserve">”.  Using the Template Id  and the variables that required for the template to be populated will be received from </w:t>
      </w:r>
      <w:r w:rsidR="002B56EF">
        <w:t xml:space="preserve">eOps by SC mobile. SC mobile will retrieve the content maintained against the template ID received  </w:t>
      </w:r>
      <w:r w:rsidR="00CD4FF5">
        <w:t>and</w:t>
      </w:r>
      <w:r w:rsidR="002B56EF">
        <w:t xml:space="preserve"> populate the values and trigger SMS and eMail to the customers. The content and </w:t>
      </w:r>
      <w:r w:rsidR="00CD4FF5">
        <w:t>required</w:t>
      </w:r>
      <w:r w:rsidR="002B56EF">
        <w:t xml:space="preserve"> mode of communication for the template will be maintained in SC Mobile</w:t>
      </w:r>
    </w:p>
    <w:p w:rsidR="0009340C" w:rsidRDefault="0009340C" w:rsidP="00FC725B">
      <w:pPr>
        <w:pStyle w:val="ListParagraph"/>
        <w:numPr>
          <w:ilvl w:val="0"/>
          <w:numId w:val="11"/>
        </w:numPr>
      </w:pPr>
      <w:r>
        <w:t xml:space="preserve">The template ID for Replacement Journey will be </w:t>
      </w:r>
      <w:r w:rsidR="00095627">
        <w:t xml:space="preserve"> ( Add respective country codes for HK/MY/AE)</w:t>
      </w:r>
    </w:p>
    <w:p w:rsidR="0009340C" w:rsidRDefault="0009340C" w:rsidP="0009340C">
      <w:pPr>
        <w:pStyle w:val="ListParagraph"/>
        <w:numPr>
          <w:ilvl w:val="1"/>
          <w:numId w:val="11"/>
        </w:numPr>
      </w:pPr>
      <w:r>
        <w:lastRenderedPageBreak/>
        <w:t xml:space="preserve">Success – Card Block </w:t>
      </w:r>
    </w:p>
    <w:p w:rsidR="0009340C" w:rsidRDefault="00C47964" w:rsidP="0009340C">
      <w:pPr>
        <w:pStyle w:val="ListParagraph"/>
        <w:numPr>
          <w:ilvl w:val="2"/>
          <w:numId w:val="11"/>
        </w:numPr>
      </w:pPr>
      <w:r>
        <w:t xml:space="preserve"> IN200AP</w:t>
      </w:r>
      <w:r w:rsidR="004E27B7">
        <w:t>/IN070AP</w:t>
      </w:r>
    </w:p>
    <w:p w:rsidR="0009340C" w:rsidRDefault="0009340C" w:rsidP="0009340C">
      <w:pPr>
        <w:pStyle w:val="ListParagraph"/>
        <w:numPr>
          <w:ilvl w:val="2"/>
          <w:numId w:val="11"/>
        </w:numPr>
      </w:pPr>
      <w:r>
        <w:t>SG200AP</w:t>
      </w:r>
      <w:r w:rsidR="004E27B7">
        <w:t>/SG070AP</w:t>
      </w:r>
    </w:p>
    <w:p w:rsidR="0009340C" w:rsidRDefault="0009340C" w:rsidP="0009340C">
      <w:pPr>
        <w:pStyle w:val="ListParagraph"/>
        <w:numPr>
          <w:ilvl w:val="1"/>
          <w:numId w:val="11"/>
        </w:numPr>
      </w:pPr>
      <w:r>
        <w:t>Failed – Card Block</w:t>
      </w:r>
    </w:p>
    <w:p w:rsidR="0009340C" w:rsidRDefault="0009340C" w:rsidP="0009340C">
      <w:pPr>
        <w:pStyle w:val="ListParagraph"/>
        <w:numPr>
          <w:ilvl w:val="2"/>
          <w:numId w:val="11"/>
        </w:numPr>
      </w:pPr>
      <w:r>
        <w:t>IN200DE</w:t>
      </w:r>
      <w:r w:rsidR="004E27B7">
        <w:t>/IN070DE</w:t>
      </w:r>
    </w:p>
    <w:p w:rsidR="0009340C" w:rsidRDefault="0009340C" w:rsidP="0009340C">
      <w:pPr>
        <w:pStyle w:val="ListParagraph"/>
        <w:numPr>
          <w:ilvl w:val="2"/>
          <w:numId w:val="11"/>
        </w:numPr>
      </w:pPr>
      <w:r>
        <w:t>SG200DE</w:t>
      </w:r>
      <w:r w:rsidR="004E27B7">
        <w:t>/IN070DE</w:t>
      </w:r>
    </w:p>
    <w:p w:rsidR="0009340C" w:rsidRDefault="0009340C" w:rsidP="0009340C">
      <w:pPr>
        <w:pStyle w:val="ListParagraph"/>
        <w:numPr>
          <w:ilvl w:val="1"/>
          <w:numId w:val="11"/>
        </w:numPr>
      </w:pPr>
      <w:r>
        <w:t xml:space="preserve">Success – Replacement </w:t>
      </w:r>
    </w:p>
    <w:p w:rsidR="0009340C" w:rsidRDefault="0009340C" w:rsidP="0009340C">
      <w:pPr>
        <w:pStyle w:val="ListParagraph"/>
        <w:numPr>
          <w:ilvl w:val="2"/>
          <w:numId w:val="11"/>
        </w:numPr>
      </w:pPr>
      <w:r>
        <w:t>IN210AP</w:t>
      </w:r>
      <w:r w:rsidR="004E27B7">
        <w:t>/IN071AP</w:t>
      </w:r>
    </w:p>
    <w:p w:rsidR="0009340C" w:rsidRDefault="0009340C" w:rsidP="0009340C">
      <w:pPr>
        <w:pStyle w:val="ListParagraph"/>
        <w:numPr>
          <w:ilvl w:val="2"/>
          <w:numId w:val="11"/>
        </w:numPr>
      </w:pPr>
      <w:r>
        <w:t>SG210AP</w:t>
      </w:r>
      <w:r w:rsidR="004E27B7">
        <w:t>/SG071AP</w:t>
      </w:r>
    </w:p>
    <w:p w:rsidR="0009340C" w:rsidRDefault="0009340C" w:rsidP="0009340C">
      <w:pPr>
        <w:pStyle w:val="ListParagraph"/>
        <w:numPr>
          <w:ilvl w:val="1"/>
          <w:numId w:val="11"/>
        </w:numPr>
      </w:pPr>
      <w:r>
        <w:t>Failed Replacement</w:t>
      </w:r>
    </w:p>
    <w:p w:rsidR="0009340C" w:rsidRDefault="0009340C" w:rsidP="0009340C">
      <w:pPr>
        <w:pStyle w:val="ListParagraph"/>
        <w:numPr>
          <w:ilvl w:val="2"/>
          <w:numId w:val="11"/>
        </w:numPr>
      </w:pPr>
      <w:r>
        <w:t>IN210DE</w:t>
      </w:r>
      <w:r w:rsidR="004E27B7">
        <w:t>/IN071DE</w:t>
      </w:r>
    </w:p>
    <w:p w:rsidR="0009340C" w:rsidRDefault="0009340C" w:rsidP="0009340C">
      <w:pPr>
        <w:pStyle w:val="ListParagraph"/>
        <w:numPr>
          <w:ilvl w:val="2"/>
          <w:numId w:val="11"/>
        </w:numPr>
      </w:pPr>
      <w:r>
        <w:t>SG210DE</w:t>
      </w:r>
      <w:r w:rsidR="004E27B7">
        <w:t>/SG071DE</w:t>
      </w:r>
    </w:p>
    <w:p w:rsidR="00645F8E" w:rsidRDefault="00645F8E" w:rsidP="00645F8E">
      <w:pPr>
        <w:pStyle w:val="ListParagraph"/>
        <w:numPr>
          <w:ilvl w:val="0"/>
          <w:numId w:val="11"/>
        </w:numPr>
      </w:pPr>
      <w:r>
        <w:t>The structure of replacement will be as below</w:t>
      </w:r>
    </w:p>
    <w:p w:rsidR="00C47964" w:rsidRPr="00C47964" w:rsidRDefault="00C47964" w:rsidP="00C47964">
      <w:pPr>
        <w:pStyle w:val="ListParagraph"/>
        <w:ind w:left="900"/>
        <w:rPr>
          <w:lang w:val="en-US"/>
        </w:rPr>
      </w:pPr>
      <w:r w:rsidRPr="00C47964">
        <w:rPr>
          <w:lang w:val="en-US"/>
        </w:rPr>
        <w:t>notifyInitiateProcessStatusReqPayload&gt;</w:t>
      </w:r>
    </w:p>
    <w:p w:rsidR="00C47964" w:rsidRDefault="00C47964" w:rsidP="00C47964">
      <w:pPr>
        <w:pStyle w:val="ListParagraph"/>
        <w:ind w:left="900"/>
      </w:pPr>
      <w:r>
        <w:t>notifyInitiateProcessStatusReqPayload&gt;</w:t>
      </w:r>
    </w:p>
    <w:p w:rsidR="00C47964" w:rsidRDefault="00C47964" w:rsidP="00C47964">
      <w:pPr>
        <w:pStyle w:val="ListParagraph"/>
        <w:ind w:left="900"/>
      </w:pPr>
      <w:r>
        <w:t xml:space="preserve">        &lt;notifyInitiateProcessStatusReqPayloadData&gt;</w:t>
      </w:r>
    </w:p>
    <w:p w:rsidR="00C47964" w:rsidRDefault="00C47964" w:rsidP="00C47964">
      <w:pPr>
        <w:pStyle w:val="ListParagraph"/>
        <w:ind w:left="900"/>
      </w:pPr>
      <w:r>
        <w:t xml:space="preserve">            &lt;messageId&gt;NOTIFY&lt;/messageId&gt;</w:t>
      </w:r>
    </w:p>
    <w:p w:rsidR="00C47964" w:rsidRDefault="00C47964" w:rsidP="00C47964">
      <w:pPr>
        <w:pStyle w:val="ListParagraph"/>
        <w:ind w:left="900"/>
      </w:pPr>
      <w:r>
        <w:t xml:space="preserve">            &lt;consumerRef&gt;SCW255CI10A119071710088502&lt;/consumerRef&gt;</w:t>
      </w:r>
    </w:p>
    <w:p w:rsidR="00C47964" w:rsidRDefault="00C47964" w:rsidP="00C47964">
      <w:pPr>
        <w:pStyle w:val="ListParagraph"/>
        <w:ind w:left="900"/>
      </w:pPr>
      <w:r>
        <w:t xml:space="preserve">            &lt;clientId&gt;eOPS&lt;/clientId&gt;</w:t>
      </w:r>
    </w:p>
    <w:p w:rsidR="00C47964" w:rsidRDefault="00C47964" w:rsidP="00C47964">
      <w:pPr>
        <w:pStyle w:val="ListParagraph"/>
        <w:ind w:left="900"/>
      </w:pPr>
      <w:r>
        <w:t xml:space="preserve">            &lt;sourceRefNo&gt;CI1707190216G40108&lt;/sourceRefNo&gt;</w:t>
      </w:r>
    </w:p>
    <w:p w:rsidR="00C47964" w:rsidRDefault="00C47964" w:rsidP="00C47964">
      <w:pPr>
        <w:pStyle w:val="ListParagraph"/>
        <w:ind w:left="900"/>
      </w:pPr>
      <w:r>
        <w:t xml:space="preserve">            &lt;sourceShortRefNo&gt;CI1707190216G40108&lt;/sourceShortRefNo&gt;</w:t>
      </w:r>
    </w:p>
    <w:p w:rsidR="00C47964" w:rsidRDefault="00C47964" w:rsidP="00C47964">
      <w:pPr>
        <w:pStyle w:val="ListParagraph"/>
        <w:ind w:left="900"/>
      </w:pPr>
      <w:r>
        <w:t xml:space="preserve">            &lt;Country&gt;CI&lt;/Country&gt;</w:t>
      </w:r>
    </w:p>
    <w:p w:rsidR="00C47964" w:rsidRDefault="00C47964" w:rsidP="00C47964">
      <w:pPr>
        <w:pStyle w:val="ListParagraph"/>
        <w:ind w:left="900"/>
      </w:pPr>
      <w:r>
        <w:t xml:space="preserve">            &lt;processData&gt;</w:t>
      </w:r>
    </w:p>
    <w:p w:rsidR="00C47964" w:rsidRDefault="00C47964" w:rsidP="00C47964">
      <w:pPr>
        <w:pStyle w:val="ListParagraph"/>
        <w:ind w:left="900"/>
      </w:pPr>
      <w:r>
        <w:t xml:space="preserve">                &lt;processdetails&gt;</w:t>
      </w:r>
    </w:p>
    <w:p w:rsidR="00C47964" w:rsidRDefault="00C47964" w:rsidP="00C47964">
      <w:pPr>
        <w:pStyle w:val="ListParagraph"/>
        <w:ind w:left="900"/>
      </w:pPr>
      <w:r>
        <w:t xml:space="preserve">                    &lt;![CDATA[ </w:t>
      </w:r>
    </w:p>
    <w:p w:rsidR="00C47964" w:rsidRDefault="00C47964" w:rsidP="00C47964">
      <w:pPr>
        <w:pStyle w:val="ListParagraph"/>
        <w:ind w:left="900"/>
      </w:pPr>
      <w:r>
        <w:t>&lt;serviceRequests&gt;</w:t>
      </w:r>
    </w:p>
    <w:p w:rsidR="00C47964" w:rsidRDefault="00C47964" w:rsidP="00C47964">
      <w:pPr>
        <w:pStyle w:val="ListParagraph"/>
        <w:ind w:left="900"/>
      </w:pPr>
      <w:r>
        <w:t xml:space="preserve">    &lt;operationName&gt;ProfileUpdate&lt;/operationName&gt;</w:t>
      </w:r>
    </w:p>
    <w:p w:rsidR="00C47964" w:rsidRDefault="00C47964" w:rsidP="00C47964">
      <w:pPr>
        <w:pStyle w:val="ListParagraph"/>
        <w:ind w:left="900"/>
      </w:pPr>
      <w:r>
        <w:t xml:space="preserve">    &lt;relationShipNo&gt;000000735&lt;/relationShipNo&gt;</w:t>
      </w:r>
    </w:p>
    <w:p w:rsidR="00C47964" w:rsidRDefault="00C47964" w:rsidP="00C47964">
      <w:pPr>
        <w:pStyle w:val="ListParagraph"/>
        <w:ind w:left="900"/>
      </w:pPr>
      <w:r>
        <w:t xml:space="preserve">                &lt;waitNstpNotify&gt;N&lt;/waitNstpNotify&gt;</w:t>
      </w:r>
    </w:p>
    <w:p w:rsidR="00C47964" w:rsidRDefault="00C47964" w:rsidP="00C47964">
      <w:pPr>
        <w:pStyle w:val="ListParagraph"/>
        <w:ind w:left="900"/>
      </w:pPr>
      <w:r>
        <w:t xml:space="preserve">    &lt;relationShipType/&gt;</w:t>
      </w:r>
    </w:p>
    <w:p w:rsidR="00C47964" w:rsidRDefault="00C47964" w:rsidP="00C47964">
      <w:pPr>
        <w:pStyle w:val="ListParagraph"/>
        <w:ind w:left="900"/>
      </w:pPr>
      <w:r>
        <w:t xml:space="preserve">    &lt;entityDetails&gt;</w:t>
      </w:r>
    </w:p>
    <w:p w:rsidR="00C47964" w:rsidRDefault="00C47964" w:rsidP="00C47964">
      <w:pPr>
        <w:pStyle w:val="ListParagraph"/>
        <w:ind w:left="900"/>
      </w:pPr>
      <w:r>
        <w:t xml:space="preserve">        &lt;entityDetail&gt;</w:t>
      </w:r>
    </w:p>
    <w:p w:rsidR="00C47964" w:rsidRDefault="00C47964" w:rsidP="00C47964">
      <w:pPr>
        <w:pStyle w:val="ListParagraph"/>
        <w:ind w:left="900"/>
      </w:pPr>
      <w:r>
        <w:t xml:space="preserve">            &lt;entityType&gt;NatFlag&lt;/entityType&gt;</w:t>
      </w:r>
    </w:p>
    <w:p w:rsidR="00C47964" w:rsidRDefault="00C47964" w:rsidP="00C47964">
      <w:pPr>
        <w:pStyle w:val="ListParagraph"/>
        <w:ind w:left="900"/>
      </w:pPr>
      <w:r>
        <w:t xml:space="preserve">            &lt;status&gt;Approved&lt;/status&gt;</w:t>
      </w:r>
    </w:p>
    <w:p w:rsidR="00C47964" w:rsidRDefault="00C47964" w:rsidP="00C47964">
      <w:pPr>
        <w:pStyle w:val="ListParagraph"/>
        <w:ind w:left="900"/>
      </w:pPr>
      <w:r>
        <w:t xml:space="preserve">            &lt;templateId&gt;CI010AP&lt;/templateId&gt;</w:t>
      </w:r>
    </w:p>
    <w:p w:rsidR="00C47964" w:rsidRDefault="00C47964" w:rsidP="00C47964">
      <w:pPr>
        <w:pStyle w:val="ListParagraph"/>
        <w:ind w:left="900"/>
      </w:pPr>
      <w:r>
        <w:t xml:space="preserve">        &lt;/entityDetail&gt;</w:t>
      </w:r>
    </w:p>
    <w:p w:rsidR="00C47964" w:rsidRDefault="00C47964" w:rsidP="00C47964">
      <w:pPr>
        <w:pStyle w:val="ListParagraph"/>
        <w:ind w:left="900"/>
      </w:pPr>
      <w:r>
        <w:t xml:space="preserve">        &lt;entityDetail&gt;</w:t>
      </w:r>
    </w:p>
    <w:p w:rsidR="00C47964" w:rsidRDefault="00C47964" w:rsidP="00C47964">
      <w:pPr>
        <w:pStyle w:val="ListParagraph"/>
        <w:ind w:left="900"/>
      </w:pPr>
      <w:r>
        <w:t xml:space="preserve">            &lt;entityType&gt;NationalityFlag&lt;/entityType&gt;</w:t>
      </w:r>
    </w:p>
    <w:p w:rsidR="00C47964" w:rsidRDefault="00C47964" w:rsidP="00C47964">
      <w:pPr>
        <w:pStyle w:val="ListParagraph"/>
        <w:ind w:left="900"/>
      </w:pPr>
      <w:r>
        <w:t xml:space="preserve">            &lt;status&gt;Approved&lt;/status&gt;</w:t>
      </w:r>
    </w:p>
    <w:p w:rsidR="00C47964" w:rsidRDefault="00C47964" w:rsidP="00C47964">
      <w:pPr>
        <w:pStyle w:val="ListParagraph"/>
        <w:ind w:left="900"/>
      </w:pPr>
      <w:r>
        <w:t xml:space="preserve">            &lt;templateId&gt;CI010AP&lt;/templateId&gt;</w:t>
      </w:r>
    </w:p>
    <w:p w:rsidR="00C47964" w:rsidRDefault="00C47964" w:rsidP="00C47964">
      <w:pPr>
        <w:pStyle w:val="ListParagraph"/>
        <w:ind w:left="900"/>
      </w:pPr>
      <w:r>
        <w:t xml:space="preserve">        &lt;/entityDetail&gt;</w:t>
      </w:r>
    </w:p>
    <w:p w:rsidR="00C47964" w:rsidRDefault="00C47964" w:rsidP="00C47964">
      <w:pPr>
        <w:pStyle w:val="ListParagraph"/>
        <w:ind w:left="900"/>
      </w:pPr>
      <w:r>
        <w:t xml:space="preserve">    &lt;/entityDetails&gt;</w:t>
      </w:r>
    </w:p>
    <w:p w:rsidR="00C47964" w:rsidRDefault="00C47964" w:rsidP="00C47964">
      <w:pPr>
        <w:pStyle w:val="ListParagraph"/>
        <w:ind w:left="900"/>
      </w:pPr>
      <w:r>
        <w:t>&lt;/serviceRequests&gt;</w:t>
      </w:r>
    </w:p>
    <w:p w:rsidR="00C47964" w:rsidRDefault="00C47964" w:rsidP="00C47964">
      <w:pPr>
        <w:pStyle w:val="ListParagraph"/>
        <w:ind w:left="900"/>
      </w:pPr>
      <w:r>
        <w:t>]]&gt;</w:t>
      </w:r>
    </w:p>
    <w:p w:rsidR="00C47964" w:rsidRDefault="00C47964" w:rsidP="00C47964">
      <w:pPr>
        <w:pStyle w:val="ListParagraph"/>
        <w:ind w:left="900"/>
      </w:pPr>
      <w:r>
        <w:t xml:space="preserve">                &lt;/processdetails&gt;</w:t>
      </w:r>
    </w:p>
    <w:p w:rsidR="00C47964" w:rsidRDefault="00C47964" w:rsidP="00C47964">
      <w:pPr>
        <w:pStyle w:val="ListParagraph"/>
        <w:ind w:left="900"/>
      </w:pPr>
      <w:r>
        <w:lastRenderedPageBreak/>
        <w:t xml:space="preserve">            &lt;/processData&gt;</w:t>
      </w:r>
    </w:p>
    <w:p w:rsidR="00C47964" w:rsidRDefault="00C47964" w:rsidP="00C47964">
      <w:pPr>
        <w:pStyle w:val="ListParagraph"/>
        <w:ind w:left="900"/>
      </w:pPr>
      <w:r>
        <w:t xml:space="preserve">        &lt;/notifyInitiateProcessStatusReqPayloadData&gt;</w:t>
      </w:r>
    </w:p>
    <w:p w:rsidR="00C47964" w:rsidRDefault="00C47964" w:rsidP="00C47964">
      <w:pPr>
        <w:pStyle w:val="ListParagraph"/>
        <w:ind w:left="900"/>
      </w:pPr>
      <w:r>
        <w:t xml:space="preserve">    &lt;/notifyInitiateProcessStatusReqPayload&gt;</w:t>
      </w:r>
    </w:p>
    <w:p w:rsidR="00645F8E" w:rsidRDefault="00645F8E" w:rsidP="00645F8E">
      <w:pPr>
        <w:pStyle w:val="ListParagraph"/>
        <w:ind w:left="900"/>
      </w:pPr>
    </w:p>
    <w:p w:rsidR="0009340C" w:rsidRDefault="0009340C" w:rsidP="0009340C">
      <w:pPr>
        <w:pStyle w:val="ListParagraph"/>
        <w:ind w:left="2340"/>
      </w:pPr>
    </w:p>
    <w:p w:rsidR="00471115" w:rsidRDefault="00471115" w:rsidP="00497733">
      <w:pPr>
        <w:pStyle w:val="ListParagraph"/>
        <w:ind w:left="900"/>
      </w:pPr>
      <w:r>
        <w:t xml:space="preserve">CCC – Country </w:t>
      </w:r>
    </w:p>
    <w:p w:rsidR="00471115" w:rsidRDefault="00471115" w:rsidP="00497733">
      <w:pPr>
        <w:pStyle w:val="ListParagraph"/>
        <w:ind w:left="900"/>
      </w:pPr>
      <w:r>
        <w:t xml:space="preserve">PPP </w:t>
      </w:r>
      <w:r w:rsidR="00497733">
        <w:t>– Process</w:t>
      </w:r>
      <w:r>
        <w:t xml:space="preserve"> ID </w:t>
      </w:r>
    </w:p>
    <w:p w:rsidR="00471115" w:rsidRDefault="00471115" w:rsidP="00FC725B">
      <w:pPr>
        <w:pStyle w:val="ListParagraph"/>
        <w:tabs>
          <w:tab w:val="left" w:pos="5880"/>
        </w:tabs>
        <w:ind w:left="1440"/>
      </w:pPr>
      <w:r>
        <w:t>010 - Data Locker - Static Data</w:t>
      </w:r>
      <w:r w:rsidR="00FC725B">
        <w:tab/>
      </w:r>
    </w:p>
    <w:p w:rsidR="00471115" w:rsidRDefault="00471115" w:rsidP="00FC725B">
      <w:pPr>
        <w:pStyle w:val="ListParagraph"/>
        <w:ind w:left="1440"/>
      </w:pPr>
      <w:r>
        <w:t>020 - Bank initiated Services</w:t>
      </w:r>
    </w:p>
    <w:p w:rsidR="00471115" w:rsidRDefault="00471115" w:rsidP="00FC725B">
      <w:pPr>
        <w:pStyle w:val="ListParagraph"/>
        <w:ind w:left="1440"/>
      </w:pPr>
      <w:r>
        <w:t>030 - CASA</w:t>
      </w:r>
    </w:p>
    <w:p w:rsidR="00471115" w:rsidRDefault="00471115" w:rsidP="00FC725B">
      <w:pPr>
        <w:pStyle w:val="ListParagraph"/>
        <w:ind w:left="1440"/>
      </w:pPr>
      <w:r>
        <w:t>040 - CASA Other Request</w:t>
      </w:r>
    </w:p>
    <w:p w:rsidR="00471115" w:rsidRDefault="00471115" w:rsidP="00FC725B">
      <w:pPr>
        <w:pStyle w:val="ListParagraph"/>
        <w:ind w:left="1440"/>
      </w:pPr>
      <w:r>
        <w:t>050- Cheque</w:t>
      </w:r>
    </w:p>
    <w:p w:rsidR="00471115" w:rsidRDefault="00471115" w:rsidP="00FC725B">
      <w:pPr>
        <w:pStyle w:val="ListParagraph"/>
        <w:ind w:left="1440"/>
      </w:pPr>
      <w:r>
        <w:t>060 - Communication</w:t>
      </w:r>
    </w:p>
    <w:p w:rsidR="00471115" w:rsidRDefault="00471115" w:rsidP="00FC725B">
      <w:pPr>
        <w:pStyle w:val="ListParagraph"/>
        <w:ind w:left="1440"/>
      </w:pPr>
      <w:r>
        <w:t>070 - Debit Card</w:t>
      </w:r>
    </w:p>
    <w:p w:rsidR="00471115" w:rsidRDefault="00471115" w:rsidP="00FC725B">
      <w:pPr>
        <w:pStyle w:val="ListParagraph"/>
        <w:ind w:left="1440"/>
      </w:pPr>
      <w:r>
        <w:t>080 - FATCA</w:t>
      </w:r>
    </w:p>
    <w:p w:rsidR="00471115" w:rsidRDefault="00471115" w:rsidP="00FC725B">
      <w:pPr>
        <w:pStyle w:val="ListParagraph"/>
        <w:ind w:left="1440"/>
      </w:pPr>
      <w:r>
        <w:t>090 - Fixed Deposit</w:t>
      </w:r>
    </w:p>
    <w:p w:rsidR="00471115" w:rsidRDefault="00471115" w:rsidP="00FC725B">
      <w:pPr>
        <w:pStyle w:val="ListParagraph"/>
        <w:ind w:left="1440"/>
      </w:pPr>
      <w:r>
        <w:t>100- Funds Transfer</w:t>
      </w:r>
    </w:p>
    <w:p w:rsidR="00471115" w:rsidRDefault="00471115" w:rsidP="00FC725B">
      <w:pPr>
        <w:pStyle w:val="ListParagraph"/>
        <w:ind w:left="1440"/>
      </w:pPr>
      <w:r>
        <w:t>110 - Letters/Cust Request</w:t>
      </w:r>
    </w:p>
    <w:p w:rsidR="00471115" w:rsidRDefault="00471115" w:rsidP="00FC725B">
      <w:pPr>
        <w:pStyle w:val="ListParagraph"/>
        <w:ind w:left="1440"/>
      </w:pPr>
      <w:r>
        <w:t>120 - Online Bill Payment</w:t>
      </w:r>
    </w:p>
    <w:p w:rsidR="00471115" w:rsidRDefault="00471115" w:rsidP="00FC725B">
      <w:pPr>
        <w:pStyle w:val="ListParagraph"/>
        <w:ind w:left="1440"/>
      </w:pPr>
      <w:r>
        <w:t>130 - Standing Instructions</w:t>
      </w:r>
    </w:p>
    <w:p w:rsidR="00471115" w:rsidRDefault="00471115" w:rsidP="00FC725B">
      <w:pPr>
        <w:pStyle w:val="ListParagraph"/>
        <w:ind w:left="1440"/>
      </w:pPr>
      <w:r>
        <w:t>140 - Statements</w:t>
      </w:r>
    </w:p>
    <w:p w:rsidR="00471115" w:rsidRDefault="00471115" w:rsidP="00FC725B">
      <w:pPr>
        <w:pStyle w:val="ListParagraph"/>
        <w:ind w:left="1440"/>
      </w:pPr>
      <w:r>
        <w:t xml:space="preserve">150 </w:t>
      </w:r>
      <w:r w:rsidR="0009340C">
        <w:t>–</w:t>
      </w:r>
      <w:r>
        <w:t xml:space="preserve"> Transaction</w:t>
      </w:r>
    </w:p>
    <w:p w:rsidR="0009340C" w:rsidRDefault="0009340C" w:rsidP="00FC725B">
      <w:pPr>
        <w:pStyle w:val="ListParagraph"/>
        <w:ind w:left="1440"/>
      </w:pPr>
      <w:r>
        <w:t>200 – Credit &amp; Debit Card Block</w:t>
      </w:r>
    </w:p>
    <w:p w:rsidR="0009340C" w:rsidRDefault="0009340C" w:rsidP="00FC725B">
      <w:pPr>
        <w:pStyle w:val="ListParagraph"/>
        <w:ind w:left="1440"/>
      </w:pPr>
      <w:r>
        <w:t>210 – Credit &amp; Debit Card Replacement</w:t>
      </w:r>
    </w:p>
    <w:p w:rsidR="00471115" w:rsidRDefault="00471115" w:rsidP="00497733">
      <w:pPr>
        <w:pStyle w:val="ListParagraph"/>
        <w:ind w:left="900"/>
      </w:pPr>
      <w:r>
        <w:t>SS – Status as below</w:t>
      </w:r>
    </w:p>
    <w:p w:rsidR="00471115" w:rsidRDefault="00471115" w:rsidP="00FC725B">
      <w:pPr>
        <w:pStyle w:val="ListParagraph"/>
        <w:ind w:left="1440"/>
      </w:pPr>
      <w:r>
        <w:t>AP - Approve STP or NSTP</w:t>
      </w:r>
    </w:p>
    <w:p w:rsidR="00471115" w:rsidRDefault="00471115" w:rsidP="00FC725B">
      <w:pPr>
        <w:pStyle w:val="ListParagraph"/>
        <w:ind w:left="1440"/>
      </w:pPr>
      <w:r>
        <w:t>CA - Cancelled</w:t>
      </w:r>
    </w:p>
    <w:p w:rsidR="00471115" w:rsidRDefault="00471115" w:rsidP="00FC725B">
      <w:pPr>
        <w:pStyle w:val="ListParagraph"/>
        <w:ind w:left="1440"/>
      </w:pPr>
      <w:r>
        <w:t>DE – Decline</w:t>
      </w:r>
    </w:p>
    <w:p w:rsidR="00471115" w:rsidRDefault="00471115" w:rsidP="00FC725B">
      <w:pPr>
        <w:pStyle w:val="ListParagraph"/>
        <w:ind w:left="1440"/>
      </w:pPr>
      <w:r>
        <w:t>EA – Edit and Approve</w:t>
      </w:r>
    </w:p>
    <w:p w:rsidR="00471115" w:rsidRDefault="00471115" w:rsidP="00FC725B">
      <w:pPr>
        <w:pStyle w:val="ListParagraph"/>
        <w:ind w:left="1440"/>
      </w:pPr>
      <w:r>
        <w:t>ED – Edit and Decline</w:t>
      </w:r>
    </w:p>
    <w:p w:rsidR="00471115" w:rsidRDefault="00471115" w:rsidP="00FC725B">
      <w:pPr>
        <w:pStyle w:val="ListParagraph"/>
        <w:ind w:left="1440"/>
      </w:pPr>
      <w:r>
        <w:t>RE – Refer</w:t>
      </w:r>
    </w:p>
    <w:p w:rsidR="00471115" w:rsidRDefault="00471115" w:rsidP="00FC725B">
      <w:pPr>
        <w:pStyle w:val="ListParagraph"/>
        <w:ind w:left="1440"/>
      </w:pPr>
      <w:r>
        <w:t>R1 – Referral Reminder 1 (10 days from first date)</w:t>
      </w:r>
    </w:p>
    <w:p w:rsidR="00471115" w:rsidRDefault="00471115" w:rsidP="00FC725B">
      <w:pPr>
        <w:pStyle w:val="ListParagraph"/>
        <w:ind w:left="1440"/>
      </w:pPr>
      <w:r>
        <w:t>R2 – Referral Reminder 2 (20 days from first date)</w:t>
      </w:r>
    </w:p>
    <w:p w:rsidR="00471115" w:rsidRDefault="00471115" w:rsidP="00FC725B">
      <w:pPr>
        <w:pStyle w:val="ListParagraph"/>
        <w:ind w:left="900" w:firstLine="540"/>
      </w:pPr>
      <w:r>
        <w:t>RC – Referral and Cancelled no Response</w:t>
      </w:r>
    </w:p>
    <w:p w:rsidR="00CE404A" w:rsidRDefault="007C706D" w:rsidP="0066040F">
      <w:pPr>
        <w:rPr>
          <w:i/>
          <w:sz w:val="36"/>
          <w:szCs w:val="36"/>
          <w:u w:val="single"/>
        </w:rPr>
      </w:pPr>
      <w:r>
        <w:rPr>
          <w:i/>
          <w:sz w:val="36"/>
          <w:szCs w:val="36"/>
          <w:u w:val="single"/>
        </w:rPr>
        <w:t>eOps workflow &amp; handling of TP Exception</w:t>
      </w:r>
    </w:p>
    <w:p w:rsidR="00CE404A" w:rsidRDefault="00CB67E2" w:rsidP="00CE404A">
      <w:pPr>
        <w:pStyle w:val="ListParagraph"/>
        <w:numPr>
          <w:ilvl w:val="0"/>
          <w:numId w:val="12"/>
        </w:numPr>
      </w:pPr>
      <w:r>
        <w:t>For Critical service – Card Block</w:t>
      </w:r>
    </w:p>
    <w:p w:rsidR="001E4BE1" w:rsidRDefault="00CD4FF5" w:rsidP="001C7B95">
      <w:pPr>
        <w:pStyle w:val="ListParagraph"/>
        <w:numPr>
          <w:ilvl w:val="1"/>
          <w:numId w:val="12"/>
        </w:numPr>
      </w:pPr>
      <w:r>
        <w:t>Post synchronous</w:t>
      </w:r>
      <w:r w:rsidR="009E4783">
        <w:t xml:space="preserve"> response,</w:t>
      </w:r>
      <w:r w:rsidR="00CB67E2">
        <w:t xml:space="preserve"> notification will be triggered.</w:t>
      </w:r>
      <w:r w:rsidR="00BC1EA0">
        <w:t xml:space="preserve"> In case of failure response from TP system, the status for the Card will be interfaced as ‘Failed’. The SMS/eMail content will intimate customer</w:t>
      </w:r>
      <w:r w:rsidR="00CB67E2">
        <w:t xml:space="preserve"> </w:t>
      </w:r>
    </w:p>
    <w:p w:rsidR="00CB67E2" w:rsidRDefault="00CB67E2" w:rsidP="00CB67E2">
      <w:pPr>
        <w:pStyle w:val="ListParagraph"/>
        <w:numPr>
          <w:ilvl w:val="0"/>
          <w:numId w:val="12"/>
        </w:numPr>
      </w:pPr>
      <w:r>
        <w:t>For non critical services – Card Block &amp; Replacement AND Replacement</w:t>
      </w:r>
    </w:p>
    <w:p w:rsidR="00774CA9" w:rsidRDefault="00774CA9" w:rsidP="00CB67E2">
      <w:pPr>
        <w:pStyle w:val="ListParagraph"/>
        <w:numPr>
          <w:ilvl w:val="1"/>
          <w:numId w:val="12"/>
        </w:numPr>
      </w:pPr>
      <w:r>
        <w:t>All non critical flows will be executed in sequence. On failure of update at each stage the workflow movement in eOps will vary based on business requirement</w:t>
      </w:r>
    </w:p>
    <w:p w:rsidR="00774CA9" w:rsidRDefault="00774CA9" w:rsidP="00CB67E2">
      <w:pPr>
        <w:pStyle w:val="ListParagraph"/>
        <w:numPr>
          <w:ilvl w:val="1"/>
          <w:numId w:val="12"/>
        </w:numPr>
      </w:pPr>
      <w:r>
        <w:lastRenderedPageBreak/>
        <w:t>Following are the non critical functionalities executed for each block after replacement. A flag will be maintained with the success or failure status of each card in each update/functionality</w:t>
      </w:r>
    </w:p>
    <w:p w:rsidR="00774CA9" w:rsidRDefault="00774CA9" w:rsidP="00774CA9">
      <w:pPr>
        <w:pStyle w:val="ListParagraph"/>
        <w:numPr>
          <w:ilvl w:val="2"/>
          <w:numId w:val="12"/>
        </w:numPr>
      </w:pPr>
      <w:r>
        <w:t xml:space="preserve">Card Memo Update </w:t>
      </w:r>
      <w:r w:rsidR="004E27B7">
        <w:t xml:space="preserve"> - Only for CC</w:t>
      </w:r>
    </w:p>
    <w:p w:rsidR="00774CA9" w:rsidRDefault="00774CA9" w:rsidP="00774CA9">
      <w:pPr>
        <w:pStyle w:val="ListParagraph"/>
        <w:numPr>
          <w:ilvl w:val="3"/>
          <w:numId w:val="12"/>
        </w:numPr>
      </w:pPr>
      <w:r>
        <w:t>If successful then proceed with CCMS enquiries</w:t>
      </w:r>
    </w:p>
    <w:p w:rsidR="00774CA9" w:rsidRDefault="00774CA9" w:rsidP="00774CA9">
      <w:pPr>
        <w:pStyle w:val="ListParagraph"/>
        <w:numPr>
          <w:ilvl w:val="3"/>
          <w:numId w:val="12"/>
        </w:numPr>
      </w:pPr>
      <w:r>
        <w:t>If failed still proceed with CCMS enquiries , user will refer the flag updated with the status to track and update manually</w:t>
      </w:r>
    </w:p>
    <w:p w:rsidR="00774CA9" w:rsidRDefault="00774CA9" w:rsidP="00774CA9">
      <w:pPr>
        <w:pStyle w:val="ListParagraph"/>
        <w:numPr>
          <w:ilvl w:val="2"/>
          <w:numId w:val="12"/>
        </w:numPr>
      </w:pPr>
      <w:r>
        <w:t xml:space="preserve">CCMS </w:t>
      </w:r>
      <w:r w:rsidR="004E27B7">
        <w:t xml:space="preserve">/Euronet </w:t>
      </w:r>
      <w:r>
        <w:t>enquiries</w:t>
      </w:r>
    </w:p>
    <w:p w:rsidR="00774CA9" w:rsidRDefault="00774CA9" w:rsidP="00774CA9">
      <w:pPr>
        <w:pStyle w:val="ListParagraph"/>
        <w:numPr>
          <w:ilvl w:val="3"/>
          <w:numId w:val="12"/>
        </w:numPr>
      </w:pPr>
      <w:r>
        <w:t xml:space="preserve">If successful </w:t>
      </w:r>
      <w:r w:rsidR="00F14F7F">
        <w:t>then proceed with Replacement Validation</w:t>
      </w:r>
    </w:p>
    <w:p w:rsidR="00F14F7F" w:rsidRDefault="00F14F7F" w:rsidP="00F14F7F">
      <w:pPr>
        <w:pStyle w:val="ListParagraph"/>
        <w:numPr>
          <w:ilvl w:val="3"/>
          <w:numId w:val="12"/>
        </w:numPr>
      </w:pPr>
      <w:r>
        <w:t>If Failed then the flow for that will be closed by triggering a notification to SC Mobile stating ‘Replacement Failed and Contact Branch or Phone Banking for Replacement’</w:t>
      </w:r>
    </w:p>
    <w:p w:rsidR="00774CA9" w:rsidRDefault="00774CA9" w:rsidP="00774CA9">
      <w:pPr>
        <w:pStyle w:val="ListParagraph"/>
        <w:numPr>
          <w:ilvl w:val="2"/>
          <w:numId w:val="12"/>
        </w:numPr>
      </w:pPr>
      <w:r>
        <w:t>Validations to check eligibility for Replacement</w:t>
      </w:r>
    </w:p>
    <w:p w:rsidR="00F14F7F" w:rsidRDefault="00F14F7F" w:rsidP="00F14F7F">
      <w:pPr>
        <w:pStyle w:val="ListParagraph"/>
        <w:numPr>
          <w:ilvl w:val="3"/>
          <w:numId w:val="12"/>
        </w:numPr>
      </w:pPr>
      <w:r>
        <w:t>If successful then proceed with Generate Card Number</w:t>
      </w:r>
    </w:p>
    <w:p w:rsidR="00F14F7F" w:rsidRDefault="00F14F7F" w:rsidP="00F14F7F">
      <w:pPr>
        <w:pStyle w:val="ListParagraph"/>
        <w:numPr>
          <w:ilvl w:val="3"/>
          <w:numId w:val="12"/>
        </w:numPr>
      </w:pPr>
      <w:r>
        <w:t>If Failed then the flow for that will be closed by triggering a notification to SC Mobile stating ‘Replacement Failed and Contact Branch or Phone Banking for Replacement’</w:t>
      </w:r>
    </w:p>
    <w:p w:rsidR="00774CA9" w:rsidRDefault="00774CA9" w:rsidP="00774CA9">
      <w:pPr>
        <w:pStyle w:val="ListParagraph"/>
        <w:numPr>
          <w:ilvl w:val="2"/>
          <w:numId w:val="12"/>
        </w:numPr>
      </w:pPr>
      <w:r>
        <w:t>Generate Card Number</w:t>
      </w:r>
      <w:r w:rsidR="004E27B7">
        <w:t xml:space="preserve"> – Only for CC</w:t>
      </w:r>
    </w:p>
    <w:p w:rsidR="00F14F7F" w:rsidRDefault="00F14F7F" w:rsidP="00F14F7F">
      <w:pPr>
        <w:pStyle w:val="ListParagraph"/>
        <w:numPr>
          <w:ilvl w:val="3"/>
          <w:numId w:val="12"/>
        </w:numPr>
      </w:pPr>
      <w:r>
        <w:t>If successful then proceed with Update Status to transfer data from Old to New account</w:t>
      </w:r>
    </w:p>
    <w:p w:rsidR="00F14F7F" w:rsidRDefault="00F14F7F" w:rsidP="00F14F7F">
      <w:pPr>
        <w:pStyle w:val="ListParagraph"/>
        <w:numPr>
          <w:ilvl w:val="3"/>
          <w:numId w:val="12"/>
        </w:numPr>
      </w:pPr>
      <w:r>
        <w:t>If Failed then the flow for that will be closed by triggering a notification to SC Mobile stating ‘Replacement Failed and Contact Branch or Phone Banking for Replacement’</w:t>
      </w:r>
    </w:p>
    <w:p w:rsidR="00774CA9" w:rsidRDefault="00774CA9" w:rsidP="00774CA9">
      <w:pPr>
        <w:pStyle w:val="ListParagraph"/>
        <w:numPr>
          <w:ilvl w:val="2"/>
          <w:numId w:val="12"/>
        </w:numPr>
      </w:pPr>
      <w:r>
        <w:t>Update Status to transfer data from old to new account</w:t>
      </w:r>
      <w:r w:rsidR="004E27B7">
        <w:t xml:space="preserve">  ( applicable for both CC and DC)</w:t>
      </w:r>
    </w:p>
    <w:p w:rsidR="00F14F7F" w:rsidRDefault="00F14F7F" w:rsidP="00F14F7F">
      <w:pPr>
        <w:pStyle w:val="ListParagraph"/>
        <w:numPr>
          <w:ilvl w:val="3"/>
          <w:numId w:val="12"/>
        </w:numPr>
      </w:pPr>
      <w:r>
        <w:t xml:space="preserve">If successful then proceed with </w:t>
      </w:r>
      <w:r w:rsidR="00F1710A">
        <w:t xml:space="preserve">Notification to SC Mobile </w:t>
      </w:r>
      <w:r w:rsidR="007C706D">
        <w:t>stating</w:t>
      </w:r>
      <w:r w:rsidR="00F1710A">
        <w:t xml:space="preserve"> ‘Replacement Successful’ </w:t>
      </w:r>
    </w:p>
    <w:p w:rsidR="00F14F7F" w:rsidRDefault="00F14F7F" w:rsidP="00F14F7F">
      <w:pPr>
        <w:pStyle w:val="ListParagraph"/>
        <w:numPr>
          <w:ilvl w:val="3"/>
          <w:numId w:val="12"/>
        </w:numPr>
      </w:pPr>
      <w:r>
        <w:t>If Failed then the flow for that will be closed by triggering a notification to SC Mobile stating ‘Replacement Failed and Contact Branch or Phone Banking for Replacement’</w:t>
      </w:r>
    </w:p>
    <w:p w:rsidR="00F1710A" w:rsidRDefault="00F1710A" w:rsidP="00F1710A">
      <w:pPr>
        <w:pStyle w:val="ListParagraph"/>
        <w:numPr>
          <w:ilvl w:val="3"/>
          <w:numId w:val="12"/>
        </w:numPr>
      </w:pPr>
    </w:p>
    <w:p w:rsidR="00774CA9" w:rsidRDefault="00774CA9" w:rsidP="00774CA9">
      <w:pPr>
        <w:pStyle w:val="ListParagraph"/>
        <w:numPr>
          <w:ilvl w:val="2"/>
          <w:numId w:val="12"/>
        </w:numPr>
      </w:pPr>
      <w:r>
        <w:t>Generate Letter</w:t>
      </w:r>
      <w:r w:rsidR="004E27B7">
        <w:t xml:space="preserve"> – Only for CC</w:t>
      </w:r>
    </w:p>
    <w:p w:rsidR="00F1710A" w:rsidRDefault="00F1710A" w:rsidP="00F1710A">
      <w:pPr>
        <w:pStyle w:val="ListParagraph"/>
        <w:numPr>
          <w:ilvl w:val="3"/>
          <w:numId w:val="12"/>
        </w:numPr>
      </w:pPr>
      <w:r>
        <w:t xml:space="preserve">If Successful or </w:t>
      </w:r>
      <w:r w:rsidR="007C706D">
        <w:t>failed</w:t>
      </w:r>
      <w:r>
        <w:t xml:space="preserve"> no notification will be triggered to customers. The status flag maintained in eOps will be used for future reference</w:t>
      </w:r>
      <w:r w:rsidR="00B64485">
        <w:t xml:space="preserve"> and for any manual action if failed.</w:t>
      </w:r>
    </w:p>
    <w:p w:rsidR="00726AB2" w:rsidRDefault="00726AB2" w:rsidP="00726AB2">
      <w:pPr>
        <w:rPr>
          <w:b/>
          <w:i/>
          <w:sz w:val="36"/>
          <w:szCs w:val="36"/>
          <w:u w:val="single"/>
        </w:rPr>
      </w:pPr>
      <w:r>
        <w:rPr>
          <w:b/>
          <w:i/>
          <w:sz w:val="36"/>
          <w:szCs w:val="36"/>
          <w:u w:val="single"/>
        </w:rPr>
        <w:t xml:space="preserve">Credit Card and Debit Card Blocking for </w:t>
      </w:r>
      <w:r w:rsidR="00EA16D1">
        <w:rPr>
          <w:b/>
          <w:i/>
          <w:sz w:val="36"/>
          <w:szCs w:val="36"/>
          <w:u w:val="single"/>
        </w:rPr>
        <w:t>HK (CC)/</w:t>
      </w:r>
      <w:r>
        <w:rPr>
          <w:b/>
          <w:i/>
          <w:sz w:val="36"/>
          <w:szCs w:val="36"/>
          <w:u w:val="single"/>
        </w:rPr>
        <w:t>MY/AE</w:t>
      </w:r>
    </w:p>
    <w:p w:rsidR="00726AB2" w:rsidRDefault="00726AB2" w:rsidP="00726AB2">
      <w:pPr>
        <w:pStyle w:val="ListParagraph"/>
        <w:numPr>
          <w:ilvl w:val="0"/>
          <w:numId w:val="10"/>
        </w:numPr>
      </w:pPr>
      <w:r>
        <w:t xml:space="preserve">There is no change in Card Block process of </w:t>
      </w:r>
      <w:r w:rsidR="00EA16D1">
        <w:t>HK,</w:t>
      </w:r>
      <w:r>
        <w:t>MY and AE</w:t>
      </w:r>
    </w:p>
    <w:p w:rsidR="00726AB2" w:rsidRDefault="00726AB2" w:rsidP="00726AB2">
      <w:pPr>
        <w:pStyle w:val="ListParagraph"/>
        <w:numPr>
          <w:ilvl w:val="0"/>
          <w:numId w:val="10"/>
        </w:numPr>
      </w:pPr>
      <w:r>
        <w:t>The Debit Card Reason code will be LT – for Lost , ST – Stolen and CP for ATM capture</w:t>
      </w:r>
    </w:p>
    <w:p w:rsidR="00341BE6" w:rsidRDefault="00341BE6" w:rsidP="00726AB2">
      <w:pPr>
        <w:pStyle w:val="ListParagraph"/>
        <w:numPr>
          <w:ilvl w:val="0"/>
          <w:numId w:val="10"/>
        </w:numPr>
      </w:pPr>
      <w:r w:rsidRPr="00341BE6">
        <w:rPr>
          <w:rFonts w:ascii="Calibri" w:hAnsi="Calibri"/>
          <w:color w:val="1F497D"/>
        </w:rPr>
        <w:t xml:space="preserve">For IN and SG – Change </w:t>
      </w:r>
      <w:r w:rsidR="00315842">
        <w:rPr>
          <w:rFonts w:ascii="Calibri" w:hAnsi="Calibri"/>
          <w:color w:val="1F497D"/>
        </w:rPr>
        <w:t>in block Reason Code to Euronet. Blocking of the card for Debit card logic for “Report Lost and ATM capture card to be updated as LT, “Stolen” card  to be updated as ST)</w:t>
      </w:r>
    </w:p>
    <w:p w:rsidR="00726AB2" w:rsidRDefault="00726AB2" w:rsidP="00726AB2">
      <w:pPr>
        <w:pStyle w:val="ListParagraph"/>
        <w:numPr>
          <w:ilvl w:val="0"/>
          <w:numId w:val="10"/>
        </w:numPr>
      </w:pPr>
      <w:r>
        <w:t>The Credit Card Block fields are same as IN and SG</w:t>
      </w:r>
    </w:p>
    <w:p w:rsidR="00EA16D1" w:rsidRDefault="00EA16D1" w:rsidP="00726AB2">
      <w:pPr>
        <w:pStyle w:val="ListParagraph"/>
        <w:numPr>
          <w:ilvl w:val="0"/>
          <w:numId w:val="10"/>
        </w:numPr>
      </w:pPr>
      <w:r>
        <w:t>The posting fields for HK</w:t>
      </w:r>
    </w:p>
    <w:tbl>
      <w:tblPr>
        <w:tblW w:w="8655" w:type="dxa"/>
        <w:tblInd w:w="93" w:type="dxa"/>
        <w:tblLayout w:type="fixed"/>
        <w:tblLook w:val="04A0"/>
      </w:tblPr>
      <w:tblGrid>
        <w:gridCol w:w="465"/>
        <w:gridCol w:w="630"/>
        <w:gridCol w:w="810"/>
        <w:gridCol w:w="1710"/>
        <w:gridCol w:w="720"/>
        <w:gridCol w:w="810"/>
        <w:gridCol w:w="990"/>
        <w:gridCol w:w="1350"/>
        <w:gridCol w:w="661"/>
        <w:gridCol w:w="509"/>
      </w:tblGrid>
      <w:tr w:rsidR="009913AD" w:rsidRPr="00D2005D" w:rsidTr="009913AD">
        <w:trPr>
          <w:trHeight w:val="570"/>
          <w:tblHeader/>
        </w:trPr>
        <w:tc>
          <w:tcPr>
            <w:tcW w:w="465" w:type="dxa"/>
            <w:tcBorders>
              <w:top w:val="single" w:sz="4" w:space="0" w:color="auto"/>
              <w:left w:val="single" w:sz="4" w:space="0" w:color="auto"/>
              <w:bottom w:val="single" w:sz="4" w:space="0" w:color="auto"/>
              <w:right w:val="single" w:sz="4" w:space="0" w:color="auto"/>
            </w:tcBorders>
            <w:shd w:val="solid" w:color="C4BC96" w:themeColor="background2" w:themeShade="BF" w:fill="auto"/>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lastRenderedPageBreak/>
              <w:t>Country</w:t>
            </w:r>
          </w:p>
        </w:tc>
        <w:tc>
          <w:tcPr>
            <w:tcW w:w="630" w:type="dxa"/>
            <w:tcBorders>
              <w:top w:val="single" w:sz="4" w:space="0" w:color="auto"/>
              <w:left w:val="nil"/>
              <w:bottom w:val="single" w:sz="4" w:space="0" w:color="auto"/>
              <w:right w:val="single" w:sz="4" w:space="0" w:color="auto"/>
            </w:tcBorders>
            <w:shd w:val="solid" w:color="C4BC96" w:themeColor="background2" w:themeShade="BF" w:fill="auto"/>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Visa/Master</w:t>
            </w:r>
          </w:p>
        </w:tc>
        <w:tc>
          <w:tcPr>
            <w:tcW w:w="81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Memo (OASA)</w:t>
            </w:r>
          </w:p>
        </w:tc>
        <w:tc>
          <w:tcPr>
            <w:tcW w:w="171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Purge Date</w:t>
            </w:r>
          </w:p>
        </w:tc>
        <w:tc>
          <w:tcPr>
            <w:tcW w:w="72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Block Code</w:t>
            </w:r>
          </w:p>
        </w:tc>
        <w:tc>
          <w:tcPr>
            <w:tcW w:w="81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Reason Code</w:t>
            </w:r>
          </w:p>
        </w:tc>
        <w:tc>
          <w:tcPr>
            <w:tcW w:w="99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Date and Time Reported</w:t>
            </w:r>
          </w:p>
        </w:tc>
        <w:tc>
          <w:tcPr>
            <w:tcW w:w="1350" w:type="dxa"/>
            <w:tcBorders>
              <w:top w:val="single" w:sz="4" w:space="0" w:color="auto"/>
              <w:left w:val="nil"/>
              <w:bottom w:val="single" w:sz="4" w:space="0" w:color="auto"/>
              <w:right w:val="single" w:sz="4" w:space="0" w:color="auto"/>
            </w:tcBorders>
            <w:shd w:val="solid" w:color="C4BC96" w:themeColor="background2" w:themeShade="BF"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Create Memo (CCMS Notes)</w:t>
            </w:r>
          </w:p>
        </w:tc>
        <w:tc>
          <w:tcPr>
            <w:tcW w:w="661" w:type="dxa"/>
            <w:tcBorders>
              <w:top w:val="single" w:sz="4" w:space="0" w:color="auto"/>
              <w:left w:val="nil"/>
              <w:bottom w:val="single" w:sz="4" w:space="0" w:color="auto"/>
              <w:right w:val="single" w:sz="4" w:space="0" w:color="auto"/>
            </w:tcBorders>
            <w:shd w:val="solid" w:color="C4BC96" w:themeColor="background2" w:themeShade="BF" w:fill="auto"/>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Action Code</w:t>
            </w:r>
          </w:p>
        </w:tc>
        <w:tc>
          <w:tcPr>
            <w:tcW w:w="509" w:type="dxa"/>
            <w:tcBorders>
              <w:top w:val="single" w:sz="4" w:space="0" w:color="auto"/>
              <w:left w:val="nil"/>
              <w:bottom w:val="single" w:sz="4" w:space="0" w:color="auto"/>
              <w:right w:val="single" w:sz="4" w:space="0" w:color="auto"/>
            </w:tcBorders>
            <w:shd w:val="solid" w:color="C4BC96" w:themeColor="background2" w:themeShade="BF" w:fill="auto"/>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CWB</w:t>
            </w:r>
          </w:p>
        </w:tc>
      </w:tr>
      <w:tr w:rsidR="00D2005D" w:rsidRPr="00D2005D" w:rsidTr="009913AD">
        <w:trPr>
          <w:trHeight w:val="1140"/>
        </w:trPr>
        <w:tc>
          <w:tcPr>
            <w:tcW w:w="465" w:type="dxa"/>
            <w:tcBorders>
              <w:top w:val="nil"/>
              <w:left w:val="single" w:sz="4" w:space="0" w:color="auto"/>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HK</w:t>
            </w:r>
          </w:p>
        </w:tc>
        <w:tc>
          <w:tcPr>
            <w:tcW w:w="63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Visa</w:t>
            </w:r>
          </w:p>
        </w:tc>
        <w:tc>
          <w:tcPr>
            <w:tcW w:w="81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Memo = &lt;&lt;SR No&gt;&gt;</w:t>
            </w:r>
          </w:p>
        </w:tc>
        <w:tc>
          <w:tcPr>
            <w:tcW w:w="171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Purge date = Current MM/YY + 180 days (6 months)</w:t>
            </w:r>
          </w:p>
        </w:tc>
        <w:tc>
          <w:tcPr>
            <w:tcW w:w="72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Update Block Code = L or S</w:t>
            </w:r>
          </w:p>
        </w:tc>
        <w:tc>
          <w:tcPr>
            <w:tcW w:w="81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Reason Code = L / S</w:t>
            </w:r>
          </w:p>
        </w:tc>
        <w:tc>
          <w:tcPr>
            <w:tcW w:w="99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Date Reported = Current date and time</w:t>
            </w:r>
          </w:p>
        </w:tc>
        <w:tc>
          <w:tcPr>
            <w:tcW w:w="135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Memo = &lt;&lt;SR No&gt;&gt;space&lt;&lt;Channel&gt;&gt;space&lt;&lt;SR Name&gt;&gt;</w:t>
            </w:r>
          </w:p>
        </w:tc>
        <w:tc>
          <w:tcPr>
            <w:tcW w:w="661"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NA</w:t>
            </w:r>
          </w:p>
        </w:tc>
        <w:tc>
          <w:tcPr>
            <w:tcW w:w="509"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NA</w:t>
            </w:r>
          </w:p>
        </w:tc>
      </w:tr>
      <w:tr w:rsidR="009913AD" w:rsidRPr="00D2005D" w:rsidTr="009913AD">
        <w:trPr>
          <w:trHeight w:val="1710"/>
        </w:trPr>
        <w:tc>
          <w:tcPr>
            <w:tcW w:w="465" w:type="dxa"/>
            <w:tcBorders>
              <w:top w:val="nil"/>
              <w:left w:val="single" w:sz="4" w:space="0" w:color="auto"/>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HK</w:t>
            </w:r>
          </w:p>
        </w:tc>
        <w:tc>
          <w:tcPr>
            <w:tcW w:w="63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Master</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Memo = &lt;&lt;SR No&gt;&gt;</w:t>
            </w:r>
          </w:p>
        </w:tc>
        <w:tc>
          <w:tcPr>
            <w:tcW w:w="17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Purge date = Current MM/YY + 180 days (6 months</w:t>
            </w:r>
          </w:p>
        </w:tc>
        <w:tc>
          <w:tcPr>
            <w:tcW w:w="72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Update Block Code = L or S</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Reason Code = L / S</w:t>
            </w:r>
          </w:p>
        </w:tc>
        <w:tc>
          <w:tcPr>
            <w:tcW w:w="99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Date Reported = Current date and time</w:t>
            </w:r>
          </w:p>
        </w:tc>
        <w:tc>
          <w:tcPr>
            <w:tcW w:w="135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Memo = &lt;&lt;SR No&gt;&gt;space&lt;&lt;Channel&gt;&gt;space&lt;&lt;SR Name&gt;&gt;</w:t>
            </w:r>
          </w:p>
        </w:tc>
        <w:tc>
          <w:tcPr>
            <w:tcW w:w="661"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Action Code = 41 (for L block) / 43 (for S block)</w:t>
            </w:r>
          </w:p>
        </w:tc>
        <w:tc>
          <w:tcPr>
            <w:tcW w:w="509"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CWB = 0</w:t>
            </w:r>
          </w:p>
        </w:tc>
      </w:tr>
      <w:tr w:rsidR="009913AD" w:rsidRPr="00D2005D" w:rsidTr="009913AD">
        <w:trPr>
          <w:trHeight w:val="2280"/>
        </w:trPr>
        <w:tc>
          <w:tcPr>
            <w:tcW w:w="465" w:type="dxa"/>
            <w:tcBorders>
              <w:top w:val="nil"/>
              <w:left w:val="single" w:sz="4" w:space="0" w:color="auto"/>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MY</w:t>
            </w:r>
          </w:p>
        </w:tc>
        <w:tc>
          <w:tcPr>
            <w:tcW w:w="63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Master</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Memo = &lt;&lt;SR No&gt;&gt;</w:t>
            </w:r>
          </w:p>
        </w:tc>
        <w:tc>
          <w:tcPr>
            <w:tcW w:w="1710" w:type="dxa"/>
            <w:tcBorders>
              <w:top w:val="nil"/>
              <w:left w:val="nil"/>
              <w:bottom w:val="single" w:sz="4" w:space="0" w:color="auto"/>
              <w:right w:val="single" w:sz="4" w:space="0" w:color="auto"/>
            </w:tcBorders>
            <w:shd w:val="clear" w:color="auto" w:fill="auto"/>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 xml:space="preserve">If Current MM/YY + 90 days &gt; Card Expiry Date, </w:t>
            </w:r>
            <w:r w:rsidRPr="00D2005D">
              <w:rPr>
                <w:rFonts w:ascii="Arial" w:eastAsia="Times New Roman" w:hAnsi="Arial" w:cs="Arial"/>
                <w:color w:val="005C84"/>
                <w:sz w:val="16"/>
                <w:szCs w:val="16"/>
                <w:lang w:eastAsia="en-GB"/>
              </w:rPr>
              <w:br/>
              <w:t>then Purge Date = Card Expiry Date,</w:t>
            </w:r>
            <w:r w:rsidRPr="00D2005D">
              <w:rPr>
                <w:rFonts w:ascii="Arial" w:eastAsia="Times New Roman" w:hAnsi="Arial" w:cs="Arial"/>
                <w:color w:val="005C84"/>
                <w:sz w:val="16"/>
                <w:szCs w:val="16"/>
                <w:lang w:eastAsia="en-GB"/>
              </w:rPr>
              <w:br/>
              <w:t>else Purge Date = Current MM/YY + 90 days</w:t>
            </w:r>
          </w:p>
        </w:tc>
        <w:tc>
          <w:tcPr>
            <w:tcW w:w="72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Update Block Code = L or S</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Reason Code = L / S</w:t>
            </w:r>
          </w:p>
        </w:tc>
        <w:tc>
          <w:tcPr>
            <w:tcW w:w="99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 xml:space="preserve">Date Reported = Current date and time </w:t>
            </w:r>
          </w:p>
        </w:tc>
        <w:tc>
          <w:tcPr>
            <w:tcW w:w="135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 xml:space="preserve">Memo = &lt;&lt;SR No&gt;&gt;space&lt;&lt;Channel&gt;&gt;space&lt;&lt;SR Name&gt;&gt; </w:t>
            </w:r>
          </w:p>
        </w:tc>
        <w:tc>
          <w:tcPr>
            <w:tcW w:w="661"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 </w:t>
            </w:r>
          </w:p>
        </w:tc>
        <w:tc>
          <w:tcPr>
            <w:tcW w:w="509"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 </w:t>
            </w:r>
          </w:p>
        </w:tc>
      </w:tr>
      <w:tr w:rsidR="00D2005D" w:rsidRPr="00D2005D" w:rsidTr="009913AD">
        <w:trPr>
          <w:trHeight w:val="2280"/>
        </w:trPr>
        <w:tc>
          <w:tcPr>
            <w:tcW w:w="465" w:type="dxa"/>
            <w:tcBorders>
              <w:top w:val="nil"/>
              <w:left w:val="single" w:sz="4" w:space="0" w:color="auto"/>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MY</w:t>
            </w:r>
          </w:p>
        </w:tc>
        <w:tc>
          <w:tcPr>
            <w:tcW w:w="63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VISA</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Memo = &lt;&lt;SR No&gt;&gt;</w:t>
            </w:r>
          </w:p>
        </w:tc>
        <w:tc>
          <w:tcPr>
            <w:tcW w:w="1710" w:type="dxa"/>
            <w:tcBorders>
              <w:top w:val="nil"/>
              <w:left w:val="nil"/>
              <w:bottom w:val="single" w:sz="4" w:space="0" w:color="auto"/>
              <w:right w:val="single" w:sz="4" w:space="0" w:color="auto"/>
            </w:tcBorders>
            <w:shd w:val="clear" w:color="auto" w:fill="auto"/>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 xml:space="preserve">If Current MM/YY + 90 days &gt; Card Expiry Date, </w:t>
            </w:r>
            <w:r w:rsidRPr="00D2005D">
              <w:rPr>
                <w:rFonts w:ascii="Arial" w:eastAsia="Times New Roman" w:hAnsi="Arial" w:cs="Arial"/>
                <w:color w:val="005C84"/>
                <w:sz w:val="16"/>
                <w:szCs w:val="16"/>
                <w:lang w:eastAsia="en-GB"/>
              </w:rPr>
              <w:br/>
              <w:t>then Purge Date = Card Expiry Date,</w:t>
            </w:r>
            <w:r w:rsidRPr="00D2005D">
              <w:rPr>
                <w:rFonts w:ascii="Arial" w:eastAsia="Times New Roman" w:hAnsi="Arial" w:cs="Arial"/>
                <w:color w:val="005C84"/>
                <w:sz w:val="16"/>
                <w:szCs w:val="16"/>
                <w:lang w:eastAsia="en-GB"/>
              </w:rPr>
              <w:br/>
              <w:t>else Purge Date = Current MM/YY + 90 days</w:t>
            </w:r>
          </w:p>
        </w:tc>
        <w:tc>
          <w:tcPr>
            <w:tcW w:w="72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Update Block Code = L or S</w:t>
            </w:r>
          </w:p>
        </w:tc>
        <w:tc>
          <w:tcPr>
            <w:tcW w:w="810" w:type="dxa"/>
            <w:tcBorders>
              <w:top w:val="nil"/>
              <w:left w:val="nil"/>
              <w:bottom w:val="single" w:sz="4" w:space="0" w:color="auto"/>
              <w:right w:val="single" w:sz="4" w:space="0" w:color="auto"/>
            </w:tcBorders>
            <w:shd w:val="clear" w:color="auto" w:fill="auto"/>
            <w:noWrap/>
            <w:hideMark/>
          </w:tcPr>
          <w:p w:rsidR="00D2005D" w:rsidRPr="00D2005D" w:rsidRDefault="00D2005D" w:rsidP="00D2005D">
            <w:pPr>
              <w:spacing w:after="0" w:line="240" w:lineRule="auto"/>
              <w:rPr>
                <w:rFonts w:ascii="Arial" w:eastAsia="Times New Roman" w:hAnsi="Arial" w:cs="Arial"/>
                <w:color w:val="005C84"/>
                <w:sz w:val="16"/>
                <w:szCs w:val="16"/>
                <w:lang w:eastAsia="en-GB"/>
              </w:rPr>
            </w:pPr>
            <w:r w:rsidRPr="00D2005D">
              <w:rPr>
                <w:rFonts w:ascii="Arial" w:eastAsia="Times New Roman" w:hAnsi="Arial" w:cs="Arial"/>
                <w:color w:val="005C84"/>
                <w:sz w:val="16"/>
                <w:szCs w:val="16"/>
                <w:lang w:eastAsia="en-GB"/>
              </w:rPr>
              <w:t>Reason Code = L / S</w:t>
            </w:r>
          </w:p>
        </w:tc>
        <w:tc>
          <w:tcPr>
            <w:tcW w:w="99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 xml:space="preserve">Date Reported = Current date and time </w:t>
            </w:r>
          </w:p>
        </w:tc>
        <w:tc>
          <w:tcPr>
            <w:tcW w:w="1350"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 xml:space="preserve">Memo = &lt;&lt;SR No&gt;&gt;space&lt;&lt;Channel&gt;&gt;space&lt;&lt;SR Name&gt;&gt; </w:t>
            </w:r>
          </w:p>
        </w:tc>
        <w:tc>
          <w:tcPr>
            <w:tcW w:w="661"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Action Code = 41 (for L block) / 43 (for S block)</w:t>
            </w:r>
          </w:p>
        </w:tc>
        <w:tc>
          <w:tcPr>
            <w:tcW w:w="509" w:type="dxa"/>
            <w:tcBorders>
              <w:top w:val="nil"/>
              <w:left w:val="nil"/>
              <w:bottom w:val="single" w:sz="4" w:space="0" w:color="auto"/>
              <w:right w:val="single" w:sz="4" w:space="0" w:color="auto"/>
            </w:tcBorders>
            <w:shd w:val="clear" w:color="000000" w:fill="FFFFFF"/>
            <w:hideMark/>
          </w:tcPr>
          <w:p w:rsidR="00D2005D" w:rsidRPr="00D2005D" w:rsidRDefault="00D2005D" w:rsidP="00D2005D">
            <w:pPr>
              <w:spacing w:after="0" w:line="240" w:lineRule="auto"/>
              <w:rPr>
                <w:rFonts w:ascii="Arial" w:eastAsia="Times New Roman" w:hAnsi="Arial" w:cs="Arial"/>
                <w:color w:val="333333"/>
                <w:sz w:val="16"/>
                <w:szCs w:val="16"/>
                <w:lang w:eastAsia="en-GB"/>
              </w:rPr>
            </w:pPr>
            <w:r w:rsidRPr="00D2005D">
              <w:rPr>
                <w:rFonts w:ascii="Arial" w:eastAsia="Times New Roman" w:hAnsi="Arial" w:cs="Arial"/>
                <w:color w:val="333333"/>
                <w:sz w:val="16"/>
                <w:szCs w:val="16"/>
                <w:lang w:eastAsia="en-GB"/>
              </w:rPr>
              <w:t>CWB = 0</w:t>
            </w:r>
          </w:p>
        </w:tc>
      </w:tr>
    </w:tbl>
    <w:p w:rsidR="00D2005D" w:rsidRDefault="00D2005D" w:rsidP="00D2005D">
      <w:pPr>
        <w:pStyle w:val="ListParagraph"/>
      </w:pPr>
    </w:p>
    <w:p w:rsidR="00726AB2" w:rsidRDefault="00726AB2" w:rsidP="006E748D">
      <w:pPr>
        <w:pStyle w:val="ListParagraph"/>
      </w:pPr>
    </w:p>
    <w:tbl>
      <w:tblPr>
        <w:tblW w:w="6860" w:type="dxa"/>
        <w:tblInd w:w="93" w:type="dxa"/>
        <w:tblLook w:val="04A0"/>
      </w:tblPr>
      <w:tblGrid>
        <w:gridCol w:w="948"/>
        <w:gridCol w:w="1300"/>
        <w:gridCol w:w="1340"/>
        <w:gridCol w:w="3272"/>
      </w:tblGrid>
      <w:tr w:rsidR="00356CF6" w:rsidRPr="00356CF6" w:rsidTr="00356CF6">
        <w:trPr>
          <w:trHeight w:val="570"/>
        </w:trPr>
        <w:tc>
          <w:tcPr>
            <w:tcW w:w="948" w:type="dxa"/>
            <w:tcBorders>
              <w:top w:val="single" w:sz="4" w:space="0" w:color="auto"/>
              <w:left w:val="single" w:sz="4" w:space="0" w:color="auto"/>
              <w:bottom w:val="single" w:sz="4" w:space="0" w:color="auto"/>
              <w:right w:val="single" w:sz="4" w:space="0" w:color="auto"/>
            </w:tcBorders>
            <w:shd w:val="solid" w:color="C4BC96" w:themeColor="background2" w:themeShade="BF"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Country Code</w:t>
            </w:r>
          </w:p>
        </w:tc>
        <w:tc>
          <w:tcPr>
            <w:tcW w:w="1300" w:type="dxa"/>
            <w:tcBorders>
              <w:top w:val="single" w:sz="4" w:space="0" w:color="auto"/>
              <w:left w:val="nil"/>
              <w:bottom w:val="single" w:sz="4" w:space="0" w:color="auto"/>
              <w:right w:val="single" w:sz="4" w:space="0" w:color="auto"/>
            </w:tcBorders>
            <w:shd w:val="solid" w:color="C4BC96" w:themeColor="background2" w:themeShade="BF"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Stop Reason Code</w:t>
            </w:r>
          </w:p>
        </w:tc>
        <w:tc>
          <w:tcPr>
            <w:tcW w:w="1340" w:type="dxa"/>
            <w:tcBorders>
              <w:top w:val="single" w:sz="4" w:space="0" w:color="auto"/>
              <w:left w:val="nil"/>
              <w:bottom w:val="single" w:sz="4" w:space="0" w:color="auto"/>
              <w:right w:val="single" w:sz="4" w:space="0" w:color="auto"/>
            </w:tcBorders>
            <w:shd w:val="solid" w:color="C4BC96" w:themeColor="background2" w:themeShade="BF"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Record Type</w:t>
            </w:r>
          </w:p>
        </w:tc>
        <w:tc>
          <w:tcPr>
            <w:tcW w:w="3272" w:type="dxa"/>
            <w:tcBorders>
              <w:top w:val="single" w:sz="4" w:space="0" w:color="auto"/>
              <w:left w:val="nil"/>
              <w:bottom w:val="single" w:sz="4" w:space="0" w:color="auto"/>
              <w:right w:val="single" w:sz="4" w:space="0" w:color="auto"/>
            </w:tcBorders>
            <w:shd w:val="solid" w:color="C4BC96" w:themeColor="background2" w:themeShade="BF"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Memo</w:t>
            </w:r>
          </w:p>
        </w:tc>
      </w:tr>
      <w:tr w:rsidR="00356CF6" w:rsidRPr="00356CF6" w:rsidTr="00356CF6">
        <w:trPr>
          <w:trHeight w:val="855"/>
        </w:trPr>
        <w:tc>
          <w:tcPr>
            <w:tcW w:w="948" w:type="dxa"/>
            <w:tcBorders>
              <w:top w:val="nil"/>
              <w:left w:val="single" w:sz="4" w:space="0" w:color="auto"/>
              <w:bottom w:val="single" w:sz="4" w:space="0" w:color="auto"/>
              <w:right w:val="single" w:sz="4" w:space="0" w:color="auto"/>
            </w:tcBorders>
            <w:shd w:val="clear" w:color="000000"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UAE</w:t>
            </w:r>
          </w:p>
        </w:tc>
        <w:tc>
          <w:tcPr>
            <w:tcW w:w="1300" w:type="dxa"/>
            <w:tcBorders>
              <w:top w:val="nil"/>
              <w:left w:val="nil"/>
              <w:bottom w:val="single" w:sz="4" w:space="0" w:color="auto"/>
              <w:right w:val="single" w:sz="4" w:space="0" w:color="auto"/>
            </w:tcBorders>
            <w:shd w:val="clear" w:color="000000"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F1</w:t>
            </w:r>
          </w:p>
        </w:tc>
        <w:tc>
          <w:tcPr>
            <w:tcW w:w="1340" w:type="dxa"/>
            <w:tcBorders>
              <w:top w:val="nil"/>
              <w:left w:val="nil"/>
              <w:bottom w:val="single" w:sz="4" w:space="0" w:color="auto"/>
              <w:right w:val="single" w:sz="4" w:space="0" w:color="auto"/>
            </w:tcBorders>
            <w:shd w:val="clear" w:color="000000" w:fill="FFFFFF"/>
            <w:vAlign w:val="bottom"/>
            <w:hideMark/>
          </w:tcPr>
          <w:p w:rsidR="00356CF6" w:rsidRPr="00356CF6" w:rsidRDefault="00356CF6" w:rsidP="00356CF6">
            <w:pPr>
              <w:spacing w:after="0" w:line="240" w:lineRule="auto"/>
              <w:rPr>
                <w:rFonts w:ascii="Arial" w:eastAsia="Times New Roman" w:hAnsi="Arial" w:cs="Arial"/>
                <w:color w:val="333333"/>
                <w:sz w:val="16"/>
                <w:szCs w:val="16"/>
                <w:lang w:eastAsia="en-GB"/>
              </w:rPr>
            </w:pPr>
            <w:r w:rsidRPr="00356CF6">
              <w:rPr>
                <w:rFonts w:ascii="Arial" w:eastAsia="Times New Roman" w:hAnsi="Arial" w:cs="Arial"/>
                <w:color w:val="333333"/>
                <w:sz w:val="16"/>
                <w:szCs w:val="16"/>
                <w:lang w:eastAsia="en-GB"/>
              </w:rPr>
              <w:t>001</w:t>
            </w:r>
          </w:p>
        </w:tc>
        <w:tc>
          <w:tcPr>
            <w:tcW w:w="3272" w:type="dxa"/>
            <w:tcBorders>
              <w:top w:val="nil"/>
              <w:left w:val="nil"/>
              <w:bottom w:val="single" w:sz="4" w:space="0" w:color="auto"/>
              <w:right w:val="single" w:sz="4" w:space="0" w:color="auto"/>
            </w:tcBorders>
            <w:shd w:val="clear" w:color="auto" w:fill="auto"/>
            <w:vAlign w:val="bottom"/>
            <w:hideMark/>
          </w:tcPr>
          <w:p w:rsidR="00356CF6" w:rsidRPr="00356CF6" w:rsidRDefault="00356CF6" w:rsidP="00356CF6">
            <w:pPr>
              <w:spacing w:after="0" w:line="240" w:lineRule="auto"/>
              <w:rPr>
                <w:rFonts w:ascii="Arial" w:eastAsia="Times New Roman" w:hAnsi="Arial" w:cs="Arial"/>
                <w:color w:val="005C84"/>
                <w:sz w:val="16"/>
                <w:szCs w:val="16"/>
                <w:lang w:eastAsia="en-GB"/>
              </w:rPr>
            </w:pPr>
            <w:r w:rsidRPr="00356CF6">
              <w:rPr>
                <w:rFonts w:ascii="Arial" w:eastAsia="Times New Roman" w:hAnsi="Arial" w:cs="Arial"/>
                <w:color w:val="005C84"/>
                <w:sz w:val="16"/>
                <w:szCs w:val="16"/>
                <w:lang w:eastAsia="en-GB"/>
              </w:rPr>
              <w:t>SR#&lt;space&gt;Channel&lt;space&gt;SR Name</w:t>
            </w:r>
          </w:p>
        </w:tc>
      </w:tr>
    </w:tbl>
    <w:p w:rsidR="006E748D" w:rsidRDefault="006E748D" w:rsidP="006E748D">
      <w:pPr>
        <w:rPr>
          <w:b/>
          <w:i/>
          <w:sz w:val="36"/>
          <w:szCs w:val="36"/>
          <w:u w:val="single"/>
        </w:rPr>
      </w:pPr>
    </w:p>
    <w:p w:rsidR="00726AB2" w:rsidRDefault="00E06CA1" w:rsidP="0066040F">
      <w:pPr>
        <w:rPr>
          <w:i/>
          <w:sz w:val="36"/>
          <w:szCs w:val="36"/>
          <w:u w:val="single"/>
        </w:rPr>
      </w:pPr>
      <w:r>
        <w:rPr>
          <w:i/>
          <w:sz w:val="36"/>
          <w:szCs w:val="36"/>
          <w:u w:val="single"/>
        </w:rPr>
        <w:t>Replacement Validations for MY/SG</w:t>
      </w:r>
      <w:r w:rsidR="00696780">
        <w:rPr>
          <w:i/>
          <w:sz w:val="36"/>
          <w:szCs w:val="36"/>
          <w:u w:val="single"/>
        </w:rPr>
        <w:t>/HK</w:t>
      </w:r>
    </w:p>
    <w:p w:rsidR="007E0245" w:rsidRDefault="007E0245" w:rsidP="007E0245">
      <w:pPr>
        <w:pStyle w:val="ListParagraph"/>
        <w:numPr>
          <w:ilvl w:val="0"/>
          <w:numId w:val="14"/>
        </w:numPr>
        <w:tabs>
          <w:tab w:val="left" w:pos="1170"/>
        </w:tabs>
        <w:rPr>
          <w:i/>
          <w:u w:val="single"/>
        </w:rPr>
      </w:pPr>
      <w:r w:rsidRPr="007E0245">
        <w:rPr>
          <w:i/>
          <w:u w:val="single"/>
        </w:rPr>
        <w:t>MY CC</w:t>
      </w:r>
    </w:p>
    <w:p w:rsidR="007E0245" w:rsidRDefault="007E0245" w:rsidP="007E0245">
      <w:pPr>
        <w:pStyle w:val="ListParagraph"/>
        <w:numPr>
          <w:ilvl w:val="1"/>
          <w:numId w:val="14"/>
        </w:numPr>
        <w:tabs>
          <w:tab w:val="left" w:pos="1170"/>
        </w:tabs>
        <w:rPr>
          <w:i/>
          <w:u w:val="single"/>
        </w:rPr>
      </w:pPr>
      <w:r>
        <w:rPr>
          <w:i/>
          <w:u w:val="single"/>
        </w:rPr>
        <w:t>Replacement Alone Journey -  Behaviour Score Validation and Posting</w:t>
      </w:r>
    </w:p>
    <w:p w:rsidR="007E0245" w:rsidRDefault="007E0245" w:rsidP="007E0245">
      <w:pPr>
        <w:pStyle w:val="ListParagraph"/>
        <w:numPr>
          <w:ilvl w:val="1"/>
          <w:numId w:val="14"/>
        </w:numPr>
        <w:tabs>
          <w:tab w:val="left" w:pos="1170"/>
        </w:tabs>
        <w:rPr>
          <w:i/>
          <w:u w:val="single"/>
        </w:rPr>
      </w:pPr>
      <w:r>
        <w:rPr>
          <w:i/>
          <w:u w:val="single"/>
        </w:rPr>
        <w:t xml:space="preserve">Block &amp; Replacement Journey </w:t>
      </w:r>
    </w:p>
    <w:p w:rsidR="007E0245" w:rsidRDefault="007E0245" w:rsidP="007E0245">
      <w:pPr>
        <w:pStyle w:val="ListParagraph"/>
        <w:numPr>
          <w:ilvl w:val="2"/>
          <w:numId w:val="14"/>
        </w:numPr>
        <w:tabs>
          <w:tab w:val="left" w:pos="1170"/>
        </w:tabs>
        <w:rPr>
          <w:i/>
          <w:u w:val="single"/>
        </w:rPr>
      </w:pPr>
      <w:r>
        <w:rPr>
          <w:i/>
          <w:u w:val="single"/>
        </w:rPr>
        <w:t>Check Card Status</w:t>
      </w:r>
    </w:p>
    <w:p w:rsidR="007E0245" w:rsidRDefault="007E0245" w:rsidP="007E0245">
      <w:pPr>
        <w:pStyle w:val="ListParagraph"/>
        <w:numPr>
          <w:ilvl w:val="2"/>
          <w:numId w:val="14"/>
        </w:numPr>
        <w:tabs>
          <w:tab w:val="left" w:pos="1170"/>
        </w:tabs>
        <w:rPr>
          <w:i/>
          <w:u w:val="single"/>
        </w:rPr>
      </w:pPr>
      <w:r>
        <w:rPr>
          <w:i/>
          <w:u w:val="single"/>
        </w:rPr>
        <w:t>Check Card Expiry Date</w:t>
      </w:r>
    </w:p>
    <w:p w:rsidR="007E0245" w:rsidRDefault="007E0245" w:rsidP="007E0245">
      <w:pPr>
        <w:pStyle w:val="ListParagraph"/>
        <w:numPr>
          <w:ilvl w:val="2"/>
          <w:numId w:val="14"/>
        </w:numPr>
        <w:tabs>
          <w:tab w:val="left" w:pos="1170"/>
        </w:tabs>
        <w:rPr>
          <w:i/>
          <w:u w:val="single"/>
        </w:rPr>
      </w:pPr>
      <w:r>
        <w:rPr>
          <w:i/>
          <w:u w:val="single"/>
        </w:rPr>
        <w:t>Check Mailing Address</w:t>
      </w:r>
    </w:p>
    <w:p w:rsidR="007E0245" w:rsidRDefault="007E0245" w:rsidP="007E0245">
      <w:pPr>
        <w:pStyle w:val="ListParagraph"/>
        <w:numPr>
          <w:ilvl w:val="2"/>
          <w:numId w:val="14"/>
        </w:numPr>
        <w:tabs>
          <w:tab w:val="left" w:pos="1170"/>
        </w:tabs>
        <w:rPr>
          <w:i/>
          <w:u w:val="single"/>
        </w:rPr>
      </w:pPr>
      <w:r>
        <w:rPr>
          <w:i/>
          <w:u w:val="single"/>
        </w:rPr>
        <w:t>Check Behaviour Score</w:t>
      </w:r>
    </w:p>
    <w:p w:rsidR="007E0245" w:rsidRDefault="007E0245" w:rsidP="007E0245">
      <w:pPr>
        <w:pStyle w:val="ListParagraph"/>
        <w:numPr>
          <w:ilvl w:val="2"/>
          <w:numId w:val="14"/>
        </w:numPr>
        <w:tabs>
          <w:tab w:val="left" w:pos="1170"/>
        </w:tabs>
        <w:rPr>
          <w:i/>
          <w:u w:val="single"/>
        </w:rPr>
      </w:pPr>
      <w:r>
        <w:rPr>
          <w:i/>
          <w:u w:val="single"/>
        </w:rPr>
        <w:lastRenderedPageBreak/>
        <w:t>Card Expiry Date Validation</w:t>
      </w:r>
    </w:p>
    <w:p w:rsidR="007E0245" w:rsidRDefault="007E0245" w:rsidP="007E0245">
      <w:pPr>
        <w:pStyle w:val="ListParagraph"/>
        <w:numPr>
          <w:ilvl w:val="2"/>
          <w:numId w:val="14"/>
        </w:numPr>
        <w:tabs>
          <w:tab w:val="left" w:pos="1170"/>
        </w:tabs>
        <w:rPr>
          <w:i/>
          <w:u w:val="single"/>
        </w:rPr>
      </w:pPr>
      <w:r>
        <w:rPr>
          <w:i/>
          <w:u w:val="single"/>
        </w:rPr>
        <w:t>Billing Cycle Validation</w:t>
      </w:r>
    </w:p>
    <w:p w:rsidR="007E0245" w:rsidRDefault="007E0245" w:rsidP="007E0245">
      <w:pPr>
        <w:pStyle w:val="ListParagraph"/>
        <w:numPr>
          <w:ilvl w:val="2"/>
          <w:numId w:val="14"/>
        </w:numPr>
        <w:tabs>
          <w:tab w:val="left" w:pos="1170"/>
        </w:tabs>
        <w:rPr>
          <w:i/>
          <w:u w:val="single"/>
        </w:rPr>
      </w:pPr>
      <w:r>
        <w:rPr>
          <w:i/>
          <w:u w:val="single"/>
        </w:rPr>
        <w:t>New Card Generation</w:t>
      </w:r>
    </w:p>
    <w:p w:rsidR="007E0245" w:rsidRDefault="007E0245" w:rsidP="007E0245">
      <w:pPr>
        <w:pStyle w:val="ListParagraph"/>
        <w:numPr>
          <w:ilvl w:val="2"/>
          <w:numId w:val="14"/>
        </w:numPr>
        <w:tabs>
          <w:tab w:val="left" w:pos="1170"/>
        </w:tabs>
        <w:rPr>
          <w:i/>
          <w:u w:val="single"/>
        </w:rPr>
      </w:pPr>
      <w:r>
        <w:rPr>
          <w:i/>
          <w:u w:val="single"/>
        </w:rPr>
        <w:t xml:space="preserve">Card Replacement </w:t>
      </w:r>
    </w:p>
    <w:p w:rsidR="007E0245" w:rsidRDefault="007E0245" w:rsidP="007E0245">
      <w:pPr>
        <w:pStyle w:val="ListParagraph"/>
        <w:numPr>
          <w:ilvl w:val="0"/>
          <w:numId w:val="14"/>
        </w:numPr>
        <w:tabs>
          <w:tab w:val="left" w:pos="1170"/>
        </w:tabs>
        <w:rPr>
          <w:i/>
          <w:u w:val="single"/>
        </w:rPr>
      </w:pPr>
      <w:r w:rsidRPr="007E0245">
        <w:rPr>
          <w:i/>
          <w:u w:val="single"/>
        </w:rPr>
        <w:t>MY DC</w:t>
      </w:r>
    </w:p>
    <w:p w:rsidR="007E0245" w:rsidRDefault="007E0245" w:rsidP="007E0245">
      <w:pPr>
        <w:pStyle w:val="ListParagraph"/>
        <w:numPr>
          <w:ilvl w:val="1"/>
          <w:numId w:val="14"/>
        </w:numPr>
        <w:tabs>
          <w:tab w:val="left" w:pos="1170"/>
        </w:tabs>
        <w:rPr>
          <w:i/>
          <w:u w:val="single"/>
        </w:rPr>
      </w:pPr>
      <w:r>
        <w:rPr>
          <w:i/>
          <w:u w:val="single"/>
        </w:rPr>
        <w:t xml:space="preserve">Replacement Alone Journey </w:t>
      </w:r>
    </w:p>
    <w:p w:rsidR="007E0245" w:rsidDel="00E16BF2" w:rsidRDefault="007E0245" w:rsidP="007E0245">
      <w:pPr>
        <w:pStyle w:val="ListParagraph"/>
        <w:numPr>
          <w:ilvl w:val="2"/>
          <w:numId w:val="14"/>
        </w:numPr>
        <w:tabs>
          <w:tab w:val="left" w:pos="1170"/>
        </w:tabs>
        <w:rPr>
          <w:del w:id="403" w:author="1158434" w:date="2017-10-09T13:59:00Z"/>
          <w:i/>
          <w:u w:val="single"/>
        </w:rPr>
      </w:pPr>
      <w:del w:id="404" w:author="1158434" w:date="2017-10-09T13:59:00Z">
        <w:r w:rsidDel="00E16BF2">
          <w:rPr>
            <w:i/>
            <w:u w:val="single"/>
          </w:rPr>
          <w:delText>Card Expiry Date Validation</w:delText>
        </w:r>
      </w:del>
    </w:p>
    <w:p w:rsidR="007E0245" w:rsidRDefault="007E0245" w:rsidP="007E0245">
      <w:pPr>
        <w:pStyle w:val="ListParagraph"/>
        <w:numPr>
          <w:ilvl w:val="2"/>
          <w:numId w:val="14"/>
        </w:numPr>
        <w:tabs>
          <w:tab w:val="left" w:pos="1170"/>
        </w:tabs>
        <w:rPr>
          <w:i/>
          <w:u w:val="single"/>
        </w:rPr>
      </w:pPr>
      <w:del w:id="405" w:author="1158434" w:date="2017-10-09T13:59:00Z">
        <w:r w:rsidDel="00E16BF2">
          <w:rPr>
            <w:i/>
            <w:u w:val="single"/>
          </w:rPr>
          <w:delText>Check Mailing Address Flag</w:delText>
        </w:r>
      </w:del>
    </w:p>
    <w:p w:rsidR="00FB14C5" w:rsidRDefault="00FB14C5" w:rsidP="007E0245">
      <w:pPr>
        <w:pStyle w:val="ListParagraph"/>
        <w:numPr>
          <w:ilvl w:val="2"/>
          <w:numId w:val="14"/>
        </w:numPr>
        <w:tabs>
          <w:tab w:val="left" w:pos="1170"/>
        </w:tabs>
        <w:rPr>
          <w:i/>
          <w:u w:val="single"/>
        </w:rPr>
      </w:pPr>
      <w:r>
        <w:rPr>
          <w:i/>
          <w:u w:val="single"/>
        </w:rPr>
        <w:t>Card Replacement with New card</w:t>
      </w:r>
    </w:p>
    <w:p w:rsidR="007E0245" w:rsidRDefault="007E0245" w:rsidP="007E0245">
      <w:pPr>
        <w:pStyle w:val="ListParagraph"/>
        <w:numPr>
          <w:ilvl w:val="1"/>
          <w:numId w:val="14"/>
        </w:numPr>
        <w:tabs>
          <w:tab w:val="left" w:pos="1170"/>
        </w:tabs>
        <w:rPr>
          <w:i/>
          <w:u w:val="single"/>
        </w:rPr>
      </w:pPr>
      <w:r>
        <w:rPr>
          <w:i/>
          <w:u w:val="single"/>
        </w:rPr>
        <w:t>Block and Replacement Journey</w:t>
      </w:r>
    </w:p>
    <w:p w:rsidR="007E0245" w:rsidRDefault="00FB14C5" w:rsidP="007E0245">
      <w:pPr>
        <w:pStyle w:val="ListParagraph"/>
        <w:numPr>
          <w:ilvl w:val="2"/>
          <w:numId w:val="14"/>
        </w:numPr>
        <w:tabs>
          <w:tab w:val="left" w:pos="1170"/>
        </w:tabs>
        <w:rPr>
          <w:i/>
          <w:u w:val="single"/>
        </w:rPr>
      </w:pPr>
      <w:r>
        <w:rPr>
          <w:i/>
          <w:u w:val="single"/>
        </w:rPr>
        <w:t>Customer Risk Code Validation</w:t>
      </w:r>
    </w:p>
    <w:p w:rsidR="00FB14C5" w:rsidRDefault="00FB14C5" w:rsidP="007E0245">
      <w:pPr>
        <w:pStyle w:val="ListParagraph"/>
        <w:numPr>
          <w:ilvl w:val="2"/>
          <w:numId w:val="14"/>
        </w:numPr>
        <w:tabs>
          <w:tab w:val="left" w:pos="1170"/>
        </w:tabs>
        <w:rPr>
          <w:i/>
          <w:u w:val="single"/>
        </w:rPr>
      </w:pPr>
      <w:r>
        <w:rPr>
          <w:i/>
          <w:u w:val="single"/>
        </w:rPr>
        <w:t>Card Type Validation</w:t>
      </w:r>
    </w:p>
    <w:p w:rsidR="00FB14C5" w:rsidRPr="00A70A3C" w:rsidDel="00E16BF2" w:rsidRDefault="00FB14C5" w:rsidP="007E0245">
      <w:pPr>
        <w:pStyle w:val="ListParagraph"/>
        <w:numPr>
          <w:ilvl w:val="2"/>
          <w:numId w:val="14"/>
        </w:numPr>
        <w:tabs>
          <w:tab w:val="left" w:pos="1170"/>
        </w:tabs>
        <w:rPr>
          <w:del w:id="406" w:author="1158434" w:date="2017-10-09T13:55:00Z"/>
          <w:i/>
          <w:highlight w:val="yellow"/>
          <w:u w:val="single"/>
        </w:rPr>
      </w:pPr>
      <w:del w:id="407" w:author="1158434" w:date="2017-10-09T13:55:00Z">
        <w:r w:rsidRPr="00A70A3C" w:rsidDel="00E16BF2">
          <w:rPr>
            <w:i/>
            <w:highlight w:val="yellow"/>
            <w:u w:val="single"/>
          </w:rPr>
          <w:delText>Card Status Validation</w:delText>
        </w:r>
      </w:del>
    </w:p>
    <w:p w:rsidR="00FB14C5" w:rsidRDefault="00FB14C5" w:rsidP="007E0245">
      <w:pPr>
        <w:pStyle w:val="ListParagraph"/>
        <w:numPr>
          <w:ilvl w:val="2"/>
          <w:numId w:val="14"/>
        </w:numPr>
        <w:tabs>
          <w:tab w:val="left" w:pos="1170"/>
        </w:tabs>
        <w:rPr>
          <w:i/>
          <w:u w:val="single"/>
        </w:rPr>
      </w:pPr>
      <w:r>
        <w:rPr>
          <w:i/>
          <w:u w:val="single"/>
        </w:rPr>
        <w:t>Card Expiry Date Validation</w:t>
      </w:r>
    </w:p>
    <w:p w:rsidR="00FB14C5" w:rsidRDefault="00FB14C5" w:rsidP="007E0245">
      <w:pPr>
        <w:pStyle w:val="ListParagraph"/>
        <w:numPr>
          <w:ilvl w:val="2"/>
          <w:numId w:val="14"/>
        </w:numPr>
        <w:tabs>
          <w:tab w:val="left" w:pos="1170"/>
        </w:tabs>
        <w:rPr>
          <w:i/>
          <w:u w:val="single"/>
        </w:rPr>
      </w:pPr>
      <w:r>
        <w:rPr>
          <w:i/>
          <w:u w:val="single"/>
        </w:rPr>
        <w:t>Linked Account Risk Code Validation</w:t>
      </w:r>
    </w:p>
    <w:p w:rsidR="00FB14C5" w:rsidRDefault="00FB14C5" w:rsidP="007E0245">
      <w:pPr>
        <w:pStyle w:val="ListParagraph"/>
        <w:numPr>
          <w:ilvl w:val="2"/>
          <w:numId w:val="14"/>
        </w:numPr>
        <w:tabs>
          <w:tab w:val="left" w:pos="1170"/>
        </w:tabs>
        <w:rPr>
          <w:i/>
          <w:u w:val="single"/>
        </w:rPr>
      </w:pPr>
      <w:r>
        <w:rPr>
          <w:i/>
          <w:u w:val="single"/>
        </w:rPr>
        <w:t>Linked Account Status</w:t>
      </w:r>
    </w:p>
    <w:p w:rsidR="00FB14C5" w:rsidRDefault="00FB14C5" w:rsidP="007E0245">
      <w:pPr>
        <w:pStyle w:val="ListParagraph"/>
        <w:numPr>
          <w:ilvl w:val="2"/>
          <w:numId w:val="14"/>
        </w:numPr>
        <w:tabs>
          <w:tab w:val="left" w:pos="1170"/>
        </w:tabs>
        <w:rPr>
          <w:ins w:id="408" w:author="1158434" w:date="2017-10-09T13:56:00Z"/>
          <w:i/>
          <w:u w:val="single"/>
        </w:rPr>
      </w:pPr>
      <w:r>
        <w:rPr>
          <w:i/>
          <w:u w:val="single"/>
        </w:rPr>
        <w:t xml:space="preserve">Operating </w:t>
      </w:r>
      <w:r w:rsidR="00095627">
        <w:rPr>
          <w:i/>
          <w:u w:val="single"/>
        </w:rPr>
        <w:t>Instruction</w:t>
      </w:r>
    </w:p>
    <w:p w:rsidR="00E16BF2" w:rsidRDefault="00E16BF2" w:rsidP="007E0245">
      <w:pPr>
        <w:pStyle w:val="ListParagraph"/>
        <w:numPr>
          <w:ilvl w:val="2"/>
          <w:numId w:val="14"/>
        </w:numPr>
        <w:tabs>
          <w:tab w:val="left" w:pos="1170"/>
        </w:tabs>
        <w:rPr>
          <w:i/>
          <w:u w:val="single"/>
        </w:rPr>
      </w:pPr>
      <w:ins w:id="409" w:author="1158434" w:date="2017-10-09T13:56:00Z">
        <w:r>
          <w:rPr>
            <w:i/>
            <w:u w:val="single"/>
          </w:rPr>
          <w:t>Linked Account Relationship Type</w:t>
        </w:r>
      </w:ins>
    </w:p>
    <w:p w:rsidR="00FB14C5" w:rsidRDefault="00FB14C5" w:rsidP="007E0245">
      <w:pPr>
        <w:pStyle w:val="ListParagraph"/>
        <w:numPr>
          <w:ilvl w:val="2"/>
          <w:numId w:val="14"/>
        </w:numPr>
        <w:tabs>
          <w:tab w:val="left" w:pos="1170"/>
        </w:tabs>
        <w:rPr>
          <w:i/>
          <w:u w:val="single"/>
        </w:rPr>
      </w:pPr>
      <w:r>
        <w:rPr>
          <w:i/>
          <w:u w:val="single"/>
        </w:rPr>
        <w:t>Check Mailing Address Validation</w:t>
      </w:r>
    </w:p>
    <w:p w:rsidR="00FB14C5" w:rsidRPr="007E0245" w:rsidRDefault="00FB14C5" w:rsidP="007E0245">
      <w:pPr>
        <w:pStyle w:val="ListParagraph"/>
        <w:numPr>
          <w:ilvl w:val="2"/>
          <w:numId w:val="14"/>
        </w:numPr>
        <w:tabs>
          <w:tab w:val="left" w:pos="1170"/>
        </w:tabs>
        <w:rPr>
          <w:i/>
          <w:u w:val="single"/>
        </w:rPr>
      </w:pPr>
      <w:r>
        <w:rPr>
          <w:i/>
          <w:u w:val="single"/>
        </w:rPr>
        <w:t>Replacement Trigger ( with or without new card)</w:t>
      </w:r>
    </w:p>
    <w:p w:rsidR="007E0245" w:rsidRDefault="007E0245" w:rsidP="007E0245">
      <w:pPr>
        <w:pStyle w:val="ListParagraph"/>
        <w:numPr>
          <w:ilvl w:val="0"/>
          <w:numId w:val="14"/>
        </w:numPr>
        <w:tabs>
          <w:tab w:val="left" w:pos="1170"/>
          <w:tab w:val="left" w:pos="1530"/>
        </w:tabs>
        <w:rPr>
          <w:i/>
          <w:u w:val="single"/>
        </w:rPr>
      </w:pPr>
      <w:r w:rsidRPr="007E0245">
        <w:rPr>
          <w:i/>
          <w:u w:val="single"/>
        </w:rPr>
        <w:t>HK CC</w:t>
      </w:r>
    </w:p>
    <w:p w:rsidR="00FB14C5" w:rsidRDefault="00FB14C5" w:rsidP="00FB14C5">
      <w:pPr>
        <w:pStyle w:val="ListParagraph"/>
        <w:numPr>
          <w:ilvl w:val="1"/>
          <w:numId w:val="14"/>
        </w:numPr>
        <w:tabs>
          <w:tab w:val="left" w:pos="1170"/>
        </w:tabs>
        <w:rPr>
          <w:i/>
          <w:u w:val="single"/>
        </w:rPr>
      </w:pPr>
      <w:r>
        <w:rPr>
          <w:i/>
          <w:u w:val="single"/>
        </w:rPr>
        <w:t>Replacement Alone Journey -  Behaviour Score Validation and Posting</w:t>
      </w:r>
    </w:p>
    <w:p w:rsidR="00FB14C5" w:rsidRDefault="00FB14C5" w:rsidP="00FB14C5">
      <w:pPr>
        <w:pStyle w:val="ListParagraph"/>
        <w:numPr>
          <w:ilvl w:val="1"/>
          <w:numId w:val="14"/>
        </w:numPr>
        <w:tabs>
          <w:tab w:val="left" w:pos="1170"/>
        </w:tabs>
        <w:rPr>
          <w:i/>
          <w:u w:val="single"/>
        </w:rPr>
      </w:pPr>
      <w:r>
        <w:rPr>
          <w:i/>
          <w:u w:val="single"/>
        </w:rPr>
        <w:t xml:space="preserve">Block &amp; Replacement Journey </w:t>
      </w:r>
    </w:p>
    <w:p w:rsidR="00FB14C5" w:rsidRDefault="00FB14C5" w:rsidP="00FB14C5">
      <w:pPr>
        <w:pStyle w:val="ListParagraph"/>
        <w:numPr>
          <w:ilvl w:val="2"/>
          <w:numId w:val="14"/>
        </w:numPr>
        <w:tabs>
          <w:tab w:val="left" w:pos="1170"/>
        </w:tabs>
        <w:rPr>
          <w:i/>
          <w:u w:val="single"/>
        </w:rPr>
      </w:pPr>
      <w:r>
        <w:rPr>
          <w:i/>
          <w:u w:val="single"/>
        </w:rPr>
        <w:t>Check Card Status</w:t>
      </w:r>
    </w:p>
    <w:p w:rsidR="00FB14C5" w:rsidRDefault="00FB14C5" w:rsidP="00FB14C5">
      <w:pPr>
        <w:pStyle w:val="ListParagraph"/>
        <w:numPr>
          <w:ilvl w:val="2"/>
          <w:numId w:val="14"/>
        </w:numPr>
        <w:tabs>
          <w:tab w:val="left" w:pos="1170"/>
        </w:tabs>
        <w:rPr>
          <w:i/>
          <w:u w:val="single"/>
        </w:rPr>
      </w:pPr>
      <w:r>
        <w:rPr>
          <w:i/>
          <w:u w:val="single"/>
        </w:rPr>
        <w:t>Check Card Expiry Date</w:t>
      </w:r>
    </w:p>
    <w:p w:rsidR="00FB14C5" w:rsidRDefault="00FB14C5" w:rsidP="00FB14C5">
      <w:pPr>
        <w:pStyle w:val="ListParagraph"/>
        <w:numPr>
          <w:ilvl w:val="2"/>
          <w:numId w:val="14"/>
        </w:numPr>
        <w:tabs>
          <w:tab w:val="left" w:pos="1170"/>
        </w:tabs>
        <w:rPr>
          <w:i/>
          <w:u w:val="single"/>
        </w:rPr>
      </w:pPr>
      <w:r>
        <w:rPr>
          <w:i/>
          <w:u w:val="single"/>
        </w:rPr>
        <w:t>Check Mailing Address</w:t>
      </w:r>
    </w:p>
    <w:p w:rsidR="00C05732" w:rsidRDefault="00C05732" w:rsidP="00FB14C5">
      <w:pPr>
        <w:pStyle w:val="ListParagraph"/>
        <w:numPr>
          <w:ilvl w:val="2"/>
          <w:numId w:val="14"/>
        </w:numPr>
        <w:tabs>
          <w:tab w:val="left" w:pos="1170"/>
        </w:tabs>
        <w:rPr>
          <w:i/>
          <w:u w:val="single"/>
        </w:rPr>
      </w:pPr>
      <w:r>
        <w:rPr>
          <w:i/>
          <w:u w:val="single"/>
        </w:rPr>
        <w:t xml:space="preserve">Billing Cycle </w:t>
      </w:r>
      <w:r w:rsidR="00095627">
        <w:rPr>
          <w:i/>
          <w:u w:val="single"/>
        </w:rPr>
        <w:t>Validation</w:t>
      </w:r>
    </w:p>
    <w:p w:rsidR="00FB14C5" w:rsidRDefault="00FB14C5" w:rsidP="00FB14C5">
      <w:pPr>
        <w:pStyle w:val="ListParagraph"/>
        <w:numPr>
          <w:ilvl w:val="2"/>
          <w:numId w:val="14"/>
        </w:numPr>
        <w:tabs>
          <w:tab w:val="left" w:pos="1170"/>
        </w:tabs>
        <w:rPr>
          <w:i/>
          <w:u w:val="single"/>
        </w:rPr>
      </w:pPr>
      <w:r>
        <w:rPr>
          <w:i/>
          <w:u w:val="single"/>
        </w:rPr>
        <w:t>New Card Generation</w:t>
      </w:r>
    </w:p>
    <w:p w:rsidR="00FB14C5" w:rsidRDefault="00FB14C5" w:rsidP="00FB14C5">
      <w:pPr>
        <w:pStyle w:val="ListParagraph"/>
        <w:numPr>
          <w:ilvl w:val="2"/>
          <w:numId w:val="14"/>
        </w:numPr>
        <w:tabs>
          <w:tab w:val="left" w:pos="1170"/>
        </w:tabs>
        <w:rPr>
          <w:i/>
          <w:u w:val="single"/>
        </w:rPr>
      </w:pPr>
      <w:r>
        <w:rPr>
          <w:i/>
          <w:u w:val="single"/>
        </w:rPr>
        <w:t xml:space="preserve">Card Replacement </w:t>
      </w:r>
    </w:p>
    <w:p w:rsidR="00FB14C5" w:rsidRPr="007E0245" w:rsidRDefault="00FB14C5" w:rsidP="00FB14C5">
      <w:pPr>
        <w:pStyle w:val="ListParagraph"/>
        <w:numPr>
          <w:ilvl w:val="2"/>
          <w:numId w:val="14"/>
        </w:numPr>
        <w:tabs>
          <w:tab w:val="left" w:pos="1170"/>
        </w:tabs>
        <w:rPr>
          <w:i/>
          <w:u w:val="single"/>
        </w:rPr>
      </w:pPr>
      <w:r>
        <w:rPr>
          <w:i/>
          <w:u w:val="single"/>
        </w:rPr>
        <w:t>Generate Letter</w:t>
      </w:r>
    </w:p>
    <w:p w:rsidR="00FB14C5" w:rsidRPr="007E0245" w:rsidRDefault="00FB14C5" w:rsidP="00FB14C5">
      <w:pPr>
        <w:pStyle w:val="ListParagraph"/>
        <w:tabs>
          <w:tab w:val="left" w:pos="1170"/>
          <w:tab w:val="left" w:pos="1530"/>
        </w:tabs>
        <w:ind w:left="900"/>
        <w:rPr>
          <w:i/>
          <w:u w:val="single"/>
        </w:rPr>
      </w:pPr>
    </w:p>
    <w:p w:rsidR="007E0245" w:rsidRDefault="007E0245" w:rsidP="007E0245">
      <w:pPr>
        <w:pStyle w:val="ListParagraph"/>
        <w:numPr>
          <w:ilvl w:val="0"/>
          <w:numId w:val="14"/>
        </w:numPr>
        <w:tabs>
          <w:tab w:val="left" w:pos="1170"/>
        </w:tabs>
        <w:rPr>
          <w:i/>
          <w:u w:val="single"/>
        </w:rPr>
      </w:pPr>
      <w:r w:rsidRPr="007E0245">
        <w:rPr>
          <w:i/>
          <w:u w:val="single"/>
        </w:rPr>
        <w:t>HK DC</w:t>
      </w:r>
    </w:p>
    <w:p w:rsidR="00FB14C5" w:rsidRDefault="00FB14C5" w:rsidP="00FB14C5">
      <w:pPr>
        <w:pStyle w:val="ListParagraph"/>
        <w:numPr>
          <w:ilvl w:val="1"/>
          <w:numId w:val="14"/>
        </w:numPr>
        <w:tabs>
          <w:tab w:val="left" w:pos="1170"/>
        </w:tabs>
        <w:rPr>
          <w:i/>
          <w:u w:val="single"/>
        </w:rPr>
      </w:pPr>
      <w:r>
        <w:rPr>
          <w:i/>
          <w:u w:val="single"/>
        </w:rPr>
        <w:t xml:space="preserve">Replacement Alone Journey </w:t>
      </w:r>
    </w:p>
    <w:p w:rsidR="00FB14C5" w:rsidRDefault="00FB14C5" w:rsidP="00FB14C5">
      <w:pPr>
        <w:pStyle w:val="ListParagraph"/>
        <w:numPr>
          <w:ilvl w:val="2"/>
          <w:numId w:val="14"/>
        </w:numPr>
        <w:tabs>
          <w:tab w:val="left" w:pos="1170"/>
        </w:tabs>
        <w:rPr>
          <w:i/>
          <w:u w:val="single"/>
        </w:rPr>
      </w:pPr>
      <w:r>
        <w:rPr>
          <w:i/>
          <w:u w:val="single"/>
        </w:rPr>
        <w:t>Card Expiry Date Validation</w:t>
      </w:r>
    </w:p>
    <w:p w:rsidR="00FB14C5" w:rsidRDefault="00FB14C5" w:rsidP="00FB14C5">
      <w:pPr>
        <w:pStyle w:val="ListParagraph"/>
        <w:numPr>
          <w:ilvl w:val="2"/>
          <w:numId w:val="14"/>
        </w:numPr>
        <w:tabs>
          <w:tab w:val="left" w:pos="1170"/>
        </w:tabs>
        <w:rPr>
          <w:i/>
          <w:u w:val="single"/>
        </w:rPr>
      </w:pPr>
      <w:r>
        <w:rPr>
          <w:i/>
          <w:u w:val="single"/>
        </w:rPr>
        <w:t>Check Mailing Address Flag</w:t>
      </w:r>
    </w:p>
    <w:p w:rsidR="00FB14C5" w:rsidRDefault="00FB14C5" w:rsidP="00FB14C5">
      <w:pPr>
        <w:pStyle w:val="ListParagraph"/>
        <w:numPr>
          <w:ilvl w:val="2"/>
          <w:numId w:val="14"/>
        </w:numPr>
        <w:tabs>
          <w:tab w:val="left" w:pos="1170"/>
        </w:tabs>
        <w:rPr>
          <w:i/>
          <w:u w:val="single"/>
        </w:rPr>
      </w:pPr>
      <w:r>
        <w:rPr>
          <w:i/>
          <w:u w:val="single"/>
        </w:rPr>
        <w:t>Card Replacement with New card</w:t>
      </w:r>
    </w:p>
    <w:p w:rsidR="00FB14C5" w:rsidRDefault="00FB14C5" w:rsidP="00FB14C5">
      <w:pPr>
        <w:pStyle w:val="ListParagraph"/>
        <w:numPr>
          <w:ilvl w:val="1"/>
          <w:numId w:val="14"/>
        </w:numPr>
        <w:tabs>
          <w:tab w:val="left" w:pos="1170"/>
        </w:tabs>
        <w:rPr>
          <w:i/>
          <w:u w:val="single"/>
        </w:rPr>
      </w:pPr>
      <w:r>
        <w:rPr>
          <w:i/>
          <w:u w:val="single"/>
        </w:rPr>
        <w:t>Block and Replacement Journey</w:t>
      </w:r>
    </w:p>
    <w:p w:rsidR="00FB14C5" w:rsidRDefault="00FB14C5" w:rsidP="00FB14C5">
      <w:pPr>
        <w:pStyle w:val="ListParagraph"/>
        <w:numPr>
          <w:ilvl w:val="2"/>
          <w:numId w:val="14"/>
        </w:numPr>
        <w:tabs>
          <w:tab w:val="left" w:pos="1170"/>
        </w:tabs>
        <w:rPr>
          <w:i/>
          <w:u w:val="single"/>
        </w:rPr>
      </w:pPr>
      <w:r>
        <w:rPr>
          <w:i/>
          <w:u w:val="single"/>
        </w:rPr>
        <w:t>Customer Risk Code Validation</w:t>
      </w:r>
      <w:r w:rsidR="00C05732">
        <w:rPr>
          <w:i/>
          <w:u w:val="single"/>
        </w:rPr>
        <w:t xml:space="preserve"> ( Hold in HK)</w:t>
      </w:r>
    </w:p>
    <w:p w:rsidR="00FB14C5" w:rsidRDefault="00FB14C5" w:rsidP="00FB14C5">
      <w:pPr>
        <w:pStyle w:val="ListParagraph"/>
        <w:numPr>
          <w:ilvl w:val="2"/>
          <w:numId w:val="14"/>
        </w:numPr>
        <w:tabs>
          <w:tab w:val="left" w:pos="1170"/>
        </w:tabs>
        <w:rPr>
          <w:i/>
          <w:u w:val="single"/>
        </w:rPr>
      </w:pPr>
      <w:r>
        <w:rPr>
          <w:i/>
          <w:u w:val="single"/>
        </w:rPr>
        <w:t>Card Type Validation</w:t>
      </w:r>
    </w:p>
    <w:p w:rsidR="00FB14C5" w:rsidRDefault="00FB14C5" w:rsidP="00FB14C5">
      <w:pPr>
        <w:pStyle w:val="ListParagraph"/>
        <w:numPr>
          <w:ilvl w:val="2"/>
          <w:numId w:val="14"/>
        </w:numPr>
        <w:tabs>
          <w:tab w:val="left" w:pos="1170"/>
        </w:tabs>
        <w:rPr>
          <w:i/>
          <w:u w:val="single"/>
        </w:rPr>
      </w:pPr>
      <w:r>
        <w:rPr>
          <w:i/>
          <w:u w:val="single"/>
        </w:rPr>
        <w:t>Card Status Validation</w:t>
      </w:r>
    </w:p>
    <w:p w:rsidR="00C05732" w:rsidRDefault="00C05732" w:rsidP="00FB14C5">
      <w:pPr>
        <w:pStyle w:val="ListParagraph"/>
        <w:numPr>
          <w:ilvl w:val="2"/>
          <w:numId w:val="14"/>
        </w:numPr>
        <w:tabs>
          <w:tab w:val="left" w:pos="1170"/>
        </w:tabs>
        <w:rPr>
          <w:i/>
          <w:u w:val="single"/>
        </w:rPr>
      </w:pPr>
      <w:r>
        <w:rPr>
          <w:i/>
          <w:u w:val="single"/>
        </w:rPr>
        <w:t>Check Linked Account Status</w:t>
      </w:r>
    </w:p>
    <w:p w:rsidR="00C05732" w:rsidRDefault="00C05732" w:rsidP="00FB14C5">
      <w:pPr>
        <w:pStyle w:val="ListParagraph"/>
        <w:numPr>
          <w:ilvl w:val="2"/>
          <w:numId w:val="14"/>
        </w:numPr>
        <w:tabs>
          <w:tab w:val="left" w:pos="1170"/>
        </w:tabs>
        <w:rPr>
          <w:i/>
          <w:u w:val="single"/>
        </w:rPr>
      </w:pPr>
      <w:r>
        <w:rPr>
          <w:i/>
          <w:u w:val="single"/>
        </w:rPr>
        <w:t>Check Relationship Type</w:t>
      </w:r>
    </w:p>
    <w:p w:rsidR="00FB14C5" w:rsidRDefault="00FB14C5" w:rsidP="00FB14C5">
      <w:pPr>
        <w:pStyle w:val="ListParagraph"/>
        <w:numPr>
          <w:ilvl w:val="2"/>
          <w:numId w:val="14"/>
        </w:numPr>
        <w:tabs>
          <w:tab w:val="left" w:pos="1170"/>
        </w:tabs>
        <w:rPr>
          <w:i/>
          <w:u w:val="single"/>
        </w:rPr>
      </w:pPr>
      <w:r>
        <w:rPr>
          <w:i/>
          <w:u w:val="single"/>
        </w:rPr>
        <w:t>Card Expiry Date Validation</w:t>
      </w:r>
    </w:p>
    <w:p w:rsidR="00C05732" w:rsidRDefault="00C05732" w:rsidP="00FB14C5">
      <w:pPr>
        <w:pStyle w:val="ListParagraph"/>
        <w:numPr>
          <w:ilvl w:val="2"/>
          <w:numId w:val="14"/>
        </w:numPr>
        <w:tabs>
          <w:tab w:val="left" w:pos="1170"/>
        </w:tabs>
        <w:rPr>
          <w:i/>
          <w:u w:val="single"/>
        </w:rPr>
      </w:pPr>
      <w:r>
        <w:rPr>
          <w:i/>
          <w:u w:val="single"/>
        </w:rPr>
        <w:t>Generate New Card Number</w:t>
      </w:r>
    </w:p>
    <w:p w:rsidR="00FB14C5" w:rsidRPr="007E0245" w:rsidRDefault="00FB14C5" w:rsidP="00FB14C5">
      <w:pPr>
        <w:pStyle w:val="ListParagraph"/>
        <w:numPr>
          <w:ilvl w:val="2"/>
          <w:numId w:val="14"/>
        </w:numPr>
        <w:tabs>
          <w:tab w:val="left" w:pos="1170"/>
        </w:tabs>
        <w:rPr>
          <w:i/>
          <w:u w:val="single"/>
        </w:rPr>
      </w:pPr>
      <w:r>
        <w:rPr>
          <w:i/>
          <w:u w:val="single"/>
        </w:rPr>
        <w:t>Replacement Trigger ( with or without new card)</w:t>
      </w:r>
    </w:p>
    <w:p w:rsidR="007E0245" w:rsidRDefault="007E0245" w:rsidP="007E0245">
      <w:pPr>
        <w:pStyle w:val="ListParagraph"/>
        <w:numPr>
          <w:ilvl w:val="0"/>
          <w:numId w:val="14"/>
        </w:numPr>
        <w:tabs>
          <w:tab w:val="left" w:pos="1170"/>
        </w:tabs>
        <w:rPr>
          <w:i/>
          <w:u w:val="single"/>
        </w:rPr>
      </w:pPr>
      <w:r w:rsidRPr="007E0245">
        <w:rPr>
          <w:i/>
          <w:u w:val="single"/>
        </w:rPr>
        <w:lastRenderedPageBreak/>
        <w:t>AE CC</w:t>
      </w:r>
    </w:p>
    <w:p w:rsidR="00FB14C5" w:rsidRDefault="00FB14C5" w:rsidP="00FB14C5">
      <w:pPr>
        <w:pStyle w:val="ListParagraph"/>
        <w:numPr>
          <w:ilvl w:val="1"/>
          <w:numId w:val="14"/>
        </w:numPr>
        <w:tabs>
          <w:tab w:val="left" w:pos="1170"/>
        </w:tabs>
        <w:rPr>
          <w:i/>
          <w:u w:val="single"/>
        </w:rPr>
      </w:pPr>
      <w:r>
        <w:rPr>
          <w:i/>
          <w:u w:val="single"/>
        </w:rPr>
        <w:t>Replacement Alone Journey -  Behaviour Score Validation and Posting</w:t>
      </w:r>
    </w:p>
    <w:p w:rsidR="00FB14C5" w:rsidRDefault="00FB14C5" w:rsidP="00FB14C5">
      <w:pPr>
        <w:pStyle w:val="ListParagraph"/>
        <w:numPr>
          <w:ilvl w:val="1"/>
          <w:numId w:val="14"/>
        </w:numPr>
        <w:tabs>
          <w:tab w:val="left" w:pos="1170"/>
        </w:tabs>
        <w:rPr>
          <w:i/>
          <w:u w:val="single"/>
        </w:rPr>
      </w:pPr>
      <w:r>
        <w:rPr>
          <w:i/>
          <w:u w:val="single"/>
        </w:rPr>
        <w:t xml:space="preserve">Block &amp; Replacement Journey </w:t>
      </w:r>
    </w:p>
    <w:p w:rsidR="00FB14C5" w:rsidRDefault="00FB14C5" w:rsidP="00FB14C5">
      <w:pPr>
        <w:pStyle w:val="ListParagraph"/>
        <w:numPr>
          <w:ilvl w:val="2"/>
          <w:numId w:val="14"/>
        </w:numPr>
        <w:tabs>
          <w:tab w:val="left" w:pos="1170"/>
        </w:tabs>
        <w:rPr>
          <w:i/>
          <w:u w:val="single"/>
        </w:rPr>
      </w:pPr>
      <w:r>
        <w:rPr>
          <w:i/>
          <w:u w:val="single"/>
        </w:rPr>
        <w:t>Check Card Status</w:t>
      </w:r>
    </w:p>
    <w:p w:rsidR="00FB14C5" w:rsidRDefault="00FB14C5" w:rsidP="00FB14C5">
      <w:pPr>
        <w:pStyle w:val="ListParagraph"/>
        <w:numPr>
          <w:ilvl w:val="2"/>
          <w:numId w:val="14"/>
        </w:numPr>
        <w:tabs>
          <w:tab w:val="left" w:pos="1170"/>
        </w:tabs>
        <w:rPr>
          <w:i/>
          <w:u w:val="single"/>
        </w:rPr>
      </w:pPr>
      <w:r>
        <w:rPr>
          <w:i/>
          <w:u w:val="single"/>
        </w:rPr>
        <w:t>Check Card Expiry Date</w:t>
      </w:r>
    </w:p>
    <w:p w:rsidR="00FB14C5" w:rsidRDefault="00FB14C5" w:rsidP="00FB14C5">
      <w:pPr>
        <w:pStyle w:val="ListParagraph"/>
        <w:numPr>
          <w:ilvl w:val="2"/>
          <w:numId w:val="14"/>
        </w:numPr>
        <w:tabs>
          <w:tab w:val="left" w:pos="1170"/>
        </w:tabs>
        <w:rPr>
          <w:i/>
          <w:u w:val="single"/>
        </w:rPr>
      </w:pPr>
      <w:r>
        <w:rPr>
          <w:i/>
          <w:u w:val="single"/>
        </w:rPr>
        <w:t xml:space="preserve">Card Replacement </w:t>
      </w:r>
      <w:r w:rsidR="00C05732">
        <w:rPr>
          <w:i/>
          <w:u w:val="single"/>
        </w:rPr>
        <w:t xml:space="preserve"> ( Pending)</w:t>
      </w:r>
    </w:p>
    <w:p w:rsidR="007E0245" w:rsidRPr="00FB14C5" w:rsidRDefault="007E0245" w:rsidP="007E0245">
      <w:pPr>
        <w:pStyle w:val="ListParagraph"/>
        <w:numPr>
          <w:ilvl w:val="0"/>
          <w:numId w:val="14"/>
        </w:numPr>
        <w:tabs>
          <w:tab w:val="left" w:pos="1170"/>
        </w:tabs>
        <w:rPr>
          <w:i/>
          <w:sz w:val="20"/>
          <w:szCs w:val="20"/>
          <w:u w:val="single"/>
        </w:rPr>
      </w:pPr>
      <w:r w:rsidRPr="007E0245">
        <w:rPr>
          <w:i/>
          <w:u w:val="single"/>
        </w:rPr>
        <w:t>AE DC</w:t>
      </w:r>
    </w:p>
    <w:p w:rsidR="00FB14C5" w:rsidRDefault="00FB14C5" w:rsidP="00FB14C5">
      <w:pPr>
        <w:pStyle w:val="ListParagraph"/>
        <w:numPr>
          <w:ilvl w:val="1"/>
          <w:numId w:val="14"/>
        </w:numPr>
        <w:tabs>
          <w:tab w:val="left" w:pos="1170"/>
        </w:tabs>
        <w:rPr>
          <w:i/>
          <w:u w:val="single"/>
        </w:rPr>
      </w:pPr>
      <w:r>
        <w:rPr>
          <w:i/>
          <w:u w:val="single"/>
        </w:rPr>
        <w:t xml:space="preserve">Replacement Alone Journey </w:t>
      </w:r>
    </w:p>
    <w:p w:rsidR="00FB14C5" w:rsidRDefault="00FB14C5" w:rsidP="00FB14C5">
      <w:pPr>
        <w:pStyle w:val="ListParagraph"/>
        <w:numPr>
          <w:ilvl w:val="2"/>
          <w:numId w:val="14"/>
        </w:numPr>
        <w:tabs>
          <w:tab w:val="left" w:pos="1170"/>
        </w:tabs>
        <w:rPr>
          <w:i/>
          <w:u w:val="single"/>
        </w:rPr>
      </w:pPr>
      <w:r>
        <w:rPr>
          <w:i/>
          <w:u w:val="single"/>
        </w:rPr>
        <w:t>Card Expiry Date Validation</w:t>
      </w:r>
    </w:p>
    <w:p w:rsidR="00FB14C5" w:rsidRDefault="00FB14C5" w:rsidP="00FB14C5">
      <w:pPr>
        <w:pStyle w:val="ListParagraph"/>
        <w:numPr>
          <w:ilvl w:val="2"/>
          <w:numId w:val="14"/>
        </w:numPr>
        <w:tabs>
          <w:tab w:val="left" w:pos="1170"/>
        </w:tabs>
        <w:rPr>
          <w:i/>
          <w:u w:val="single"/>
        </w:rPr>
      </w:pPr>
      <w:r>
        <w:rPr>
          <w:i/>
          <w:u w:val="single"/>
        </w:rPr>
        <w:t>Check Mailing Address Flag</w:t>
      </w:r>
    </w:p>
    <w:p w:rsidR="00FB14C5" w:rsidRDefault="00FB14C5" w:rsidP="00FB14C5">
      <w:pPr>
        <w:pStyle w:val="ListParagraph"/>
        <w:numPr>
          <w:ilvl w:val="2"/>
          <w:numId w:val="14"/>
        </w:numPr>
        <w:tabs>
          <w:tab w:val="left" w:pos="1170"/>
        </w:tabs>
        <w:rPr>
          <w:i/>
          <w:u w:val="single"/>
        </w:rPr>
      </w:pPr>
      <w:r>
        <w:rPr>
          <w:i/>
          <w:u w:val="single"/>
        </w:rPr>
        <w:t>Card Replacement with New card</w:t>
      </w:r>
    </w:p>
    <w:p w:rsidR="00FB14C5" w:rsidRDefault="00FB14C5" w:rsidP="00FB14C5">
      <w:pPr>
        <w:pStyle w:val="ListParagraph"/>
        <w:numPr>
          <w:ilvl w:val="1"/>
          <w:numId w:val="14"/>
        </w:numPr>
        <w:tabs>
          <w:tab w:val="left" w:pos="1170"/>
        </w:tabs>
        <w:rPr>
          <w:i/>
          <w:u w:val="single"/>
        </w:rPr>
      </w:pPr>
      <w:r>
        <w:rPr>
          <w:i/>
          <w:u w:val="single"/>
        </w:rPr>
        <w:t>Block and Replacement Journey</w:t>
      </w:r>
    </w:p>
    <w:p w:rsidR="00FB14C5" w:rsidRDefault="00FB14C5" w:rsidP="00FB14C5">
      <w:pPr>
        <w:pStyle w:val="ListParagraph"/>
        <w:numPr>
          <w:ilvl w:val="2"/>
          <w:numId w:val="14"/>
        </w:numPr>
        <w:tabs>
          <w:tab w:val="left" w:pos="1170"/>
        </w:tabs>
        <w:rPr>
          <w:i/>
          <w:u w:val="single"/>
        </w:rPr>
      </w:pPr>
      <w:r>
        <w:rPr>
          <w:i/>
          <w:u w:val="single"/>
        </w:rPr>
        <w:t>Customer Risk Code Validation</w:t>
      </w:r>
    </w:p>
    <w:p w:rsidR="00FB14C5" w:rsidRDefault="00FB14C5" w:rsidP="00FB14C5">
      <w:pPr>
        <w:pStyle w:val="ListParagraph"/>
        <w:numPr>
          <w:ilvl w:val="2"/>
          <w:numId w:val="14"/>
        </w:numPr>
        <w:tabs>
          <w:tab w:val="left" w:pos="1170"/>
        </w:tabs>
        <w:rPr>
          <w:i/>
          <w:u w:val="single"/>
        </w:rPr>
      </w:pPr>
      <w:r>
        <w:rPr>
          <w:i/>
          <w:u w:val="single"/>
        </w:rPr>
        <w:t>Card Type Validation</w:t>
      </w:r>
    </w:p>
    <w:p w:rsidR="00FB14C5" w:rsidRDefault="00FB14C5" w:rsidP="00FB14C5">
      <w:pPr>
        <w:pStyle w:val="ListParagraph"/>
        <w:numPr>
          <w:ilvl w:val="2"/>
          <w:numId w:val="14"/>
        </w:numPr>
        <w:tabs>
          <w:tab w:val="left" w:pos="1170"/>
        </w:tabs>
        <w:rPr>
          <w:i/>
          <w:u w:val="single"/>
        </w:rPr>
      </w:pPr>
      <w:r>
        <w:rPr>
          <w:i/>
          <w:u w:val="single"/>
        </w:rPr>
        <w:t>Card Status Validation</w:t>
      </w:r>
    </w:p>
    <w:p w:rsidR="00FB14C5" w:rsidRDefault="00FB14C5" w:rsidP="00FB14C5">
      <w:pPr>
        <w:pStyle w:val="ListParagraph"/>
        <w:numPr>
          <w:ilvl w:val="2"/>
          <w:numId w:val="14"/>
        </w:numPr>
        <w:tabs>
          <w:tab w:val="left" w:pos="1170"/>
        </w:tabs>
        <w:rPr>
          <w:i/>
          <w:u w:val="single"/>
        </w:rPr>
      </w:pPr>
      <w:r>
        <w:rPr>
          <w:i/>
          <w:u w:val="single"/>
        </w:rPr>
        <w:t>Card Expiry Date Validation</w:t>
      </w:r>
    </w:p>
    <w:p w:rsidR="00FB14C5" w:rsidRDefault="00FB14C5" w:rsidP="00FB14C5">
      <w:pPr>
        <w:pStyle w:val="ListParagraph"/>
        <w:numPr>
          <w:ilvl w:val="2"/>
          <w:numId w:val="14"/>
        </w:numPr>
        <w:tabs>
          <w:tab w:val="left" w:pos="1170"/>
        </w:tabs>
        <w:rPr>
          <w:i/>
          <w:u w:val="single"/>
        </w:rPr>
      </w:pPr>
      <w:r>
        <w:rPr>
          <w:i/>
          <w:u w:val="single"/>
        </w:rPr>
        <w:t>Linked Account Risk Code Validation</w:t>
      </w:r>
    </w:p>
    <w:p w:rsidR="00FB14C5" w:rsidRDefault="00FB14C5" w:rsidP="00FB14C5">
      <w:pPr>
        <w:pStyle w:val="ListParagraph"/>
        <w:numPr>
          <w:ilvl w:val="2"/>
          <w:numId w:val="14"/>
        </w:numPr>
        <w:tabs>
          <w:tab w:val="left" w:pos="1170"/>
        </w:tabs>
        <w:rPr>
          <w:i/>
          <w:u w:val="single"/>
        </w:rPr>
      </w:pPr>
      <w:r>
        <w:rPr>
          <w:i/>
          <w:u w:val="single"/>
        </w:rPr>
        <w:t>Linked Account Status</w:t>
      </w:r>
    </w:p>
    <w:p w:rsidR="00FB14C5" w:rsidRDefault="00C05732" w:rsidP="00FB14C5">
      <w:pPr>
        <w:pStyle w:val="ListParagraph"/>
        <w:numPr>
          <w:ilvl w:val="2"/>
          <w:numId w:val="14"/>
        </w:numPr>
        <w:tabs>
          <w:tab w:val="left" w:pos="1170"/>
        </w:tabs>
        <w:rPr>
          <w:i/>
          <w:u w:val="single"/>
        </w:rPr>
      </w:pPr>
      <w:r>
        <w:rPr>
          <w:i/>
          <w:u w:val="single"/>
        </w:rPr>
        <w:t>Operating Instruction</w:t>
      </w:r>
    </w:p>
    <w:p w:rsidR="00FB14C5" w:rsidRDefault="00FB14C5" w:rsidP="00FB14C5">
      <w:pPr>
        <w:pStyle w:val="ListParagraph"/>
        <w:numPr>
          <w:ilvl w:val="2"/>
          <w:numId w:val="14"/>
        </w:numPr>
        <w:tabs>
          <w:tab w:val="left" w:pos="1170"/>
        </w:tabs>
        <w:rPr>
          <w:i/>
          <w:u w:val="single"/>
        </w:rPr>
      </w:pPr>
      <w:r>
        <w:rPr>
          <w:i/>
          <w:u w:val="single"/>
        </w:rPr>
        <w:t>Check Mailing Address Validation</w:t>
      </w:r>
    </w:p>
    <w:p w:rsidR="00FB14C5" w:rsidRPr="007E0245" w:rsidRDefault="00FB14C5" w:rsidP="00FB14C5">
      <w:pPr>
        <w:pStyle w:val="ListParagraph"/>
        <w:numPr>
          <w:ilvl w:val="2"/>
          <w:numId w:val="14"/>
        </w:numPr>
        <w:tabs>
          <w:tab w:val="left" w:pos="1170"/>
        </w:tabs>
        <w:rPr>
          <w:i/>
          <w:sz w:val="20"/>
          <w:szCs w:val="20"/>
          <w:u w:val="single"/>
        </w:rPr>
      </w:pPr>
      <w:r>
        <w:rPr>
          <w:i/>
          <w:u w:val="single"/>
        </w:rPr>
        <w:t xml:space="preserve">Replacement Trigger </w:t>
      </w:r>
      <w:r w:rsidR="00095627">
        <w:rPr>
          <w:i/>
          <w:u w:val="single"/>
        </w:rPr>
        <w:t>(with</w:t>
      </w:r>
      <w:r>
        <w:rPr>
          <w:i/>
          <w:u w:val="single"/>
        </w:rPr>
        <w:t xml:space="preserve"> or without new card)</w:t>
      </w:r>
    </w:p>
    <w:p w:rsidR="00F24286" w:rsidRDefault="00A24466" w:rsidP="0066040F">
      <w:pPr>
        <w:rPr>
          <w:i/>
          <w:sz w:val="36"/>
          <w:szCs w:val="36"/>
          <w:u w:val="single"/>
        </w:rPr>
      </w:pPr>
      <w:r>
        <w:rPr>
          <w:i/>
          <w:sz w:val="36"/>
          <w:szCs w:val="36"/>
          <w:u w:val="single"/>
        </w:rPr>
        <w:t>Interface fields for Credit card and Debit Card Block for MY/HK/AE</w:t>
      </w:r>
      <w:r w:rsidR="00227F75">
        <w:rPr>
          <w:i/>
          <w:sz w:val="36"/>
          <w:szCs w:val="36"/>
          <w:u w:val="single"/>
        </w:rPr>
        <w:tab/>
      </w:r>
    </w:p>
    <w:p w:rsidR="00A24466" w:rsidRDefault="00A24466" w:rsidP="0066040F">
      <w:r w:rsidRPr="00A24466">
        <w:t>Refer attached excel file with list of fields required to interface for Blocking Debit/Credit card</w:t>
      </w:r>
      <w:r>
        <w:t xml:space="preserve">. There is no validation performed in eOps to check the eligibility of the card. It is critical service and response will be </w:t>
      </w:r>
      <w:r w:rsidR="006B0751">
        <w:t>synchronous. Notification will be triggered after providing synchronous response back to SC Mobile/I Banking</w:t>
      </w:r>
    </w:p>
    <w:p w:rsidR="00A24466" w:rsidRDefault="00A24466" w:rsidP="0066040F">
      <w:r>
        <w:object w:dxaOrig="1530" w:dyaOrig="1002">
          <v:shape id="_x0000_i1027" type="#_x0000_t75" style="width:76.5pt;height:50.25pt" o:ole="" o:bordertopcolor="#00b050" o:borderleftcolor="#00b050" o:borderbottomcolor="#00b050" o:borderrightcolor="#00b050">
            <v:imagedata r:id="rId19" o:title=""/>
            <w10:bordertop type="single" width="18"/>
            <w10:borderleft type="single" width="18"/>
            <w10:borderbottom type="single" width="18"/>
            <w10:borderright type="single" width="18"/>
          </v:shape>
          <o:OLEObject Type="Embed" ProgID="Excel.Sheet.12" ShapeID="_x0000_i1027" DrawAspect="Icon" ObjectID="_1569073955" r:id="rId20"/>
        </w:object>
      </w:r>
    </w:p>
    <w:p w:rsidR="0066040F" w:rsidRPr="0066040F" w:rsidRDefault="0066040F" w:rsidP="0066040F">
      <w:pPr>
        <w:rPr>
          <w:i/>
          <w:sz w:val="36"/>
          <w:szCs w:val="36"/>
          <w:u w:val="single"/>
        </w:rPr>
      </w:pPr>
      <w:r w:rsidRPr="0066040F">
        <w:rPr>
          <w:i/>
          <w:sz w:val="36"/>
          <w:szCs w:val="36"/>
          <w:u w:val="single"/>
        </w:rPr>
        <w:t>Open Points</w:t>
      </w:r>
    </w:p>
    <w:p w:rsidR="00C05732" w:rsidRDefault="00C05732" w:rsidP="0066040F">
      <w:pPr>
        <w:pStyle w:val="ListParagraph"/>
        <w:numPr>
          <w:ilvl w:val="0"/>
          <w:numId w:val="8"/>
        </w:numPr>
      </w:pPr>
      <w:r>
        <w:t xml:space="preserve">HK – Debit Card validations </w:t>
      </w:r>
      <w:r w:rsidR="00095627">
        <w:t>for Block and Replacemen</w:t>
      </w:r>
      <w:r w:rsidR="00773751">
        <w:t>t</w:t>
      </w:r>
      <w:r w:rsidR="00095627">
        <w:t xml:space="preserve"> </w:t>
      </w:r>
      <w:r>
        <w:t>to be finalised since it is for HOGAN</w:t>
      </w:r>
    </w:p>
    <w:p w:rsidR="001D686F" w:rsidRDefault="007E63B3" w:rsidP="0066040F">
      <w:pPr>
        <w:pStyle w:val="ListParagraph"/>
        <w:numPr>
          <w:ilvl w:val="0"/>
          <w:numId w:val="8"/>
        </w:numPr>
      </w:pPr>
      <w:r>
        <w:t>Combo Card handling for Phase II is pending</w:t>
      </w:r>
    </w:p>
    <w:p w:rsidR="003D42F6" w:rsidRDefault="003D42F6" w:rsidP="0066040F">
      <w:pPr>
        <w:pStyle w:val="ListParagraph"/>
        <w:numPr>
          <w:ilvl w:val="0"/>
          <w:numId w:val="8"/>
        </w:numPr>
      </w:pPr>
      <w:r>
        <w:t>Template content for different stages and template id to be finalised</w:t>
      </w:r>
    </w:p>
    <w:p w:rsidR="000220A9" w:rsidRDefault="000220A9" w:rsidP="000220A9">
      <w:pPr>
        <w:pStyle w:val="ListParagraph"/>
        <w:numPr>
          <w:ilvl w:val="0"/>
          <w:numId w:val="8"/>
        </w:numPr>
      </w:pPr>
      <w:r>
        <w:t xml:space="preserve">Africa Market – Credit /Debit Card Block and Replace are not part of this release </w:t>
      </w:r>
      <w:r w:rsidR="007E63B3">
        <w:t>(together</w:t>
      </w:r>
      <w:r>
        <w:t xml:space="preserve"> with HK/MY/AE). Yet to plan for delivery</w:t>
      </w:r>
    </w:p>
    <w:p w:rsidR="0052298D" w:rsidRDefault="0052298D" w:rsidP="000220A9">
      <w:pPr>
        <w:pStyle w:val="ListParagraph"/>
        <w:numPr>
          <w:ilvl w:val="0"/>
          <w:numId w:val="8"/>
        </w:numPr>
      </w:pPr>
      <w:r>
        <w:t>Known risk – If Temporary Block upliftment got successful and permanent block got failed then the card will be active until the temporary block happens. This is the behaviour in CEMS too</w:t>
      </w:r>
    </w:p>
    <w:p w:rsidR="00423D03" w:rsidRDefault="00423D03" w:rsidP="000220A9">
      <w:pPr>
        <w:pStyle w:val="ListParagraph"/>
        <w:numPr>
          <w:ilvl w:val="0"/>
          <w:numId w:val="8"/>
        </w:numPr>
      </w:pPr>
      <w:r>
        <w:lastRenderedPageBreak/>
        <w:t>The value passed from eOps for new card replacement is not updated in CCMS for following fields. It is defect need to be fixed in CCMS</w:t>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0"/>
      </w:tblGrid>
      <w:tr w:rsidR="00423D03" w:rsidTr="009B7432">
        <w:trPr>
          <w:trHeight w:val="255"/>
        </w:trPr>
        <w:tc>
          <w:tcPr>
            <w:tcW w:w="2210" w:type="dxa"/>
            <w:shd w:val="clear" w:color="auto" w:fill="auto"/>
            <w:noWrap/>
            <w:vAlign w:val="bottom"/>
          </w:tcPr>
          <w:p w:rsidR="00423D03" w:rsidRDefault="00423D03" w:rsidP="009B7432">
            <w:pPr>
              <w:spacing w:after="0" w:line="240" w:lineRule="auto"/>
              <w:rPr>
                <w:rFonts w:eastAsia="Times New Roman" w:cs="Times New Roman"/>
                <w:color w:val="000000"/>
                <w:lang w:eastAsia="en-GB"/>
              </w:rPr>
            </w:pPr>
            <w:r>
              <w:rPr>
                <w:rFonts w:ascii="Arial" w:hAnsi="Arial" w:cs="Arial"/>
                <w:color w:val="005C84"/>
              </w:rPr>
              <w:t>SCB_CardAction ( open issue CCMS not updating the value passed)</w:t>
            </w:r>
          </w:p>
        </w:tc>
      </w:tr>
      <w:tr w:rsidR="00423D03" w:rsidRPr="002276FA" w:rsidTr="009B7432">
        <w:trPr>
          <w:trHeight w:val="255"/>
        </w:trPr>
        <w:tc>
          <w:tcPr>
            <w:tcW w:w="2210" w:type="dxa"/>
            <w:shd w:val="clear" w:color="auto" w:fill="auto"/>
            <w:noWrap/>
            <w:vAlign w:val="bottom"/>
          </w:tcPr>
          <w:p w:rsidR="00423D03" w:rsidRPr="002276FA" w:rsidRDefault="00423D03" w:rsidP="009B7432">
            <w:pPr>
              <w:spacing w:after="0" w:line="240" w:lineRule="auto"/>
              <w:rPr>
                <w:rFonts w:ascii="Calibri" w:hAnsi="Calibri"/>
                <w:color w:val="000000"/>
              </w:rPr>
            </w:pPr>
            <w:r>
              <w:rPr>
                <w:rFonts w:ascii="Arial" w:hAnsi="Arial" w:cs="Arial"/>
                <w:color w:val="005C84"/>
              </w:rPr>
              <w:t>SCB_NumOfCards</w:t>
            </w:r>
          </w:p>
        </w:tc>
      </w:tr>
      <w:tr w:rsidR="00423D03" w:rsidRPr="002276FA" w:rsidTr="009B7432">
        <w:trPr>
          <w:trHeight w:val="255"/>
        </w:trPr>
        <w:tc>
          <w:tcPr>
            <w:tcW w:w="2210" w:type="dxa"/>
            <w:shd w:val="clear" w:color="auto" w:fill="auto"/>
            <w:noWrap/>
            <w:vAlign w:val="bottom"/>
          </w:tcPr>
          <w:p w:rsidR="00423D03" w:rsidRPr="002276FA" w:rsidRDefault="00423D03" w:rsidP="009B7432">
            <w:pPr>
              <w:spacing w:after="0" w:line="240" w:lineRule="auto"/>
              <w:rPr>
                <w:rFonts w:ascii="Calibri" w:hAnsi="Calibri"/>
                <w:color w:val="000000"/>
              </w:rPr>
            </w:pPr>
            <w:r>
              <w:rPr>
                <w:rFonts w:ascii="Arial" w:hAnsi="Arial" w:cs="Arial"/>
                <w:color w:val="005C84"/>
              </w:rPr>
              <w:t>SCB_NumOfCardReturned</w:t>
            </w:r>
          </w:p>
        </w:tc>
      </w:tr>
      <w:tr w:rsidR="00423D03" w:rsidRPr="002276FA" w:rsidTr="009B7432">
        <w:trPr>
          <w:trHeight w:val="255"/>
        </w:trPr>
        <w:tc>
          <w:tcPr>
            <w:tcW w:w="2210" w:type="dxa"/>
            <w:shd w:val="clear" w:color="auto" w:fill="auto"/>
            <w:noWrap/>
            <w:vAlign w:val="bottom"/>
          </w:tcPr>
          <w:p w:rsidR="00423D03" w:rsidRPr="002276FA" w:rsidRDefault="00423D03" w:rsidP="009B7432">
            <w:pPr>
              <w:spacing w:after="0" w:line="240" w:lineRule="auto"/>
              <w:rPr>
                <w:rFonts w:ascii="Calibri" w:hAnsi="Calibri"/>
                <w:color w:val="000000"/>
              </w:rPr>
            </w:pPr>
            <w:r>
              <w:rPr>
                <w:rFonts w:ascii="Arial" w:hAnsi="Arial" w:cs="Arial"/>
                <w:color w:val="005C84"/>
              </w:rPr>
              <w:t>SCB_CardTypeRequested</w:t>
            </w:r>
          </w:p>
        </w:tc>
      </w:tr>
    </w:tbl>
    <w:p w:rsidR="00423D03" w:rsidRDefault="00423D03" w:rsidP="00423D03">
      <w:pPr>
        <w:pStyle w:val="ListParagraph"/>
      </w:pPr>
      <w:r>
        <w:t>These values not required for replacement with same card no</w:t>
      </w:r>
    </w:p>
    <w:p w:rsidR="000220A9" w:rsidRDefault="000220A9" w:rsidP="000220A9">
      <w:pPr>
        <w:pStyle w:val="ListParagraph"/>
      </w:pPr>
    </w:p>
    <w:p w:rsidR="0066040F" w:rsidRPr="0066040F" w:rsidRDefault="0066040F" w:rsidP="0066040F">
      <w:pPr>
        <w:rPr>
          <w:b/>
          <w:i/>
          <w:sz w:val="36"/>
          <w:szCs w:val="36"/>
          <w:u w:val="single"/>
        </w:rPr>
      </w:pPr>
      <w:r w:rsidRPr="0066040F">
        <w:rPr>
          <w:b/>
          <w:i/>
          <w:sz w:val="36"/>
          <w:szCs w:val="36"/>
          <w:u w:val="single"/>
        </w:rPr>
        <w:t>Assumptions</w:t>
      </w:r>
      <w:r>
        <w:rPr>
          <w:b/>
          <w:i/>
          <w:sz w:val="36"/>
          <w:szCs w:val="36"/>
          <w:u w:val="single"/>
        </w:rPr>
        <w:t xml:space="preserve"> or Understanding</w:t>
      </w:r>
    </w:p>
    <w:p w:rsidR="0066040F" w:rsidRDefault="0066040F" w:rsidP="0066040F">
      <w:pPr>
        <w:pStyle w:val="ListParagraph"/>
        <w:numPr>
          <w:ilvl w:val="0"/>
          <w:numId w:val="9"/>
        </w:numPr>
      </w:pPr>
      <w:r>
        <w:t>Behavioural score is only for Expiry Date Eligibility check and not used for card eligibility</w:t>
      </w:r>
      <w:r w:rsidR="00AC0A96">
        <w:t xml:space="preserve"> check</w:t>
      </w:r>
      <w:r>
        <w:t xml:space="preserve"> for replacement</w:t>
      </w:r>
    </w:p>
    <w:p w:rsidR="0066040F" w:rsidRDefault="0066040F" w:rsidP="0066040F">
      <w:pPr>
        <w:pStyle w:val="ListParagraph"/>
        <w:numPr>
          <w:ilvl w:val="0"/>
          <w:numId w:val="9"/>
        </w:numPr>
      </w:pPr>
      <w:r>
        <w:t>In eBBS Account Status sheets – the codes for eBBS TD is not relevant to the journey</w:t>
      </w:r>
    </w:p>
    <w:p w:rsidR="0066040F" w:rsidRDefault="0066040F" w:rsidP="0066040F">
      <w:pPr>
        <w:pStyle w:val="ListParagraph"/>
        <w:numPr>
          <w:ilvl w:val="0"/>
          <w:numId w:val="9"/>
        </w:numPr>
      </w:pPr>
      <w:r>
        <w:t xml:space="preserve">In </w:t>
      </w:r>
      <w:r w:rsidR="00DE4B50">
        <w:t xml:space="preserve">BRD </w:t>
      </w:r>
      <w:r>
        <w:t>Sheet Date _ Validations</w:t>
      </w:r>
      <w:r w:rsidR="00DE4B50">
        <w:t xml:space="preserve"> – row number 10 to 15 is applicable only for ‘Replacement Alone’ journey.  Refer the details documented above</w:t>
      </w:r>
    </w:p>
    <w:p w:rsidR="00DE4B50" w:rsidRDefault="00DE4B50" w:rsidP="0066040F">
      <w:pPr>
        <w:pStyle w:val="ListParagraph"/>
        <w:numPr>
          <w:ilvl w:val="0"/>
          <w:numId w:val="9"/>
        </w:numPr>
      </w:pPr>
      <w:r>
        <w:t>SMS&amp; Email will not be triggered via eOps, the same will be triggered from SC Mobile</w:t>
      </w:r>
    </w:p>
    <w:p w:rsidR="00A56F22" w:rsidRDefault="00A56F22" w:rsidP="0066040F">
      <w:pPr>
        <w:pStyle w:val="ListParagraph"/>
        <w:numPr>
          <w:ilvl w:val="0"/>
          <w:numId w:val="9"/>
        </w:numPr>
      </w:pPr>
      <w:r>
        <w:t xml:space="preserve">Debit Card Type Validation is applicable for both Replacement Journeys though as per UI it is given only for Block &amp; Replace. </w:t>
      </w:r>
    </w:p>
    <w:p w:rsidR="00843C90" w:rsidRDefault="00843C90" w:rsidP="0066040F">
      <w:pPr>
        <w:pStyle w:val="ListParagraph"/>
        <w:numPr>
          <w:ilvl w:val="0"/>
          <w:numId w:val="9"/>
        </w:numPr>
      </w:pPr>
      <w:r>
        <w:t xml:space="preserve">EBBS Account Status /Account Risk Code Validations/Acct Operating </w:t>
      </w:r>
      <w:r w:rsidR="001D686F">
        <w:t>Instruction</w:t>
      </w:r>
      <w:r>
        <w:t xml:space="preserve"> Validations/Acc Rel Type Validations – sheets in BRD refers to ‘Replacement Alone’ journey but applicable for both Replacement </w:t>
      </w:r>
      <w:r w:rsidR="001D686F">
        <w:t>Journeys</w:t>
      </w:r>
    </w:p>
    <w:p w:rsidR="007E06D7" w:rsidRDefault="007E06D7" w:rsidP="0066040F">
      <w:pPr>
        <w:pStyle w:val="ListParagraph"/>
        <w:numPr>
          <w:ilvl w:val="0"/>
          <w:numId w:val="9"/>
        </w:numPr>
      </w:pPr>
      <w:r>
        <w:t>In sheet – ‘Replacement Validation’ in BRD – column J, K and L are irrelevant for SG and IN and no action required from either eOps or UI</w:t>
      </w:r>
    </w:p>
    <w:p w:rsidR="00DE4B50" w:rsidRDefault="00DE4B50" w:rsidP="0066040F">
      <w:pPr>
        <w:pStyle w:val="ListParagraph"/>
        <w:numPr>
          <w:ilvl w:val="0"/>
          <w:numId w:val="9"/>
        </w:numPr>
      </w:pPr>
      <w:r>
        <w:t>Message Layouts &amp; Trigger points in BRD is not applicable to BRD</w:t>
      </w:r>
    </w:p>
    <w:p w:rsidR="001D686F" w:rsidRDefault="001D686F" w:rsidP="001D686F">
      <w:pPr>
        <w:pStyle w:val="ListParagraph"/>
        <w:numPr>
          <w:ilvl w:val="0"/>
          <w:numId w:val="9"/>
        </w:numPr>
      </w:pPr>
      <w:r>
        <w:t>In eBBS Account Status sheets – the codes for eBBS TD is not relevant to the journey</w:t>
      </w:r>
    </w:p>
    <w:p w:rsidR="007E63B3" w:rsidRDefault="007E63B3" w:rsidP="001D686F">
      <w:pPr>
        <w:pStyle w:val="ListParagraph"/>
        <w:numPr>
          <w:ilvl w:val="0"/>
          <w:numId w:val="9"/>
        </w:numPr>
      </w:pPr>
      <w:r>
        <w:t>COMBO CARD – for Phase 1 – Combo card will be excluded at UI level</w:t>
      </w:r>
    </w:p>
    <w:p w:rsidR="00A56F22" w:rsidRDefault="007E06D7" w:rsidP="00A56F22">
      <w:pPr>
        <w:rPr>
          <w:b/>
          <w:i/>
          <w:sz w:val="36"/>
          <w:szCs w:val="36"/>
          <w:u w:val="single"/>
        </w:rPr>
      </w:pPr>
      <w:r>
        <w:rPr>
          <w:b/>
          <w:i/>
          <w:sz w:val="36"/>
          <w:szCs w:val="36"/>
          <w:u w:val="single"/>
        </w:rPr>
        <w:t>Out of Scope</w:t>
      </w:r>
    </w:p>
    <w:p w:rsidR="007E06D7" w:rsidRDefault="007E06D7" w:rsidP="003E2C64">
      <w:pPr>
        <w:pStyle w:val="ListParagraph"/>
        <w:numPr>
          <w:ilvl w:val="0"/>
          <w:numId w:val="15"/>
        </w:numPr>
      </w:pPr>
      <w:r>
        <w:t>Charges for Replac</w:t>
      </w:r>
      <w:r w:rsidR="00ED5836">
        <w:t>ement is not part of this phase of release</w:t>
      </w:r>
    </w:p>
    <w:p w:rsidR="00AC0A96" w:rsidRDefault="00AC0A96" w:rsidP="003E2C64">
      <w:pPr>
        <w:pStyle w:val="ListParagraph"/>
        <w:numPr>
          <w:ilvl w:val="0"/>
          <w:numId w:val="15"/>
        </w:numPr>
      </w:pPr>
      <w:r>
        <w:t>New report requirement is not part of the Journey . User can extract the required details from standard reports of eOps</w:t>
      </w:r>
      <w:r w:rsidR="00CE404A">
        <w:t xml:space="preserve"> – not part of the first phase of release</w:t>
      </w:r>
    </w:p>
    <w:p w:rsidR="00AC0A96" w:rsidRDefault="00AC0A96" w:rsidP="00AC0A96">
      <w:pPr>
        <w:pStyle w:val="ListParagraph"/>
      </w:pPr>
    </w:p>
    <w:p w:rsidR="00576F7D" w:rsidRPr="00906653" w:rsidRDefault="00CD4FF5" w:rsidP="00CD4FF5">
      <w:pPr>
        <w:pStyle w:val="ListParagraph"/>
        <w:tabs>
          <w:tab w:val="left" w:pos="6195"/>
        </w:tabs>
      </w:pPr>
      <w:r>
        <w:tab/>
      </w:r>
    </w:p>
    <w:sectPr w:rsidR="00576F7D" w:rsidRPr="00906653" w:rsidSect="002C328C">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281" w:rsidRDefault="007B1281" w:rsidP="00FC725B">
      <w:pPr>
        <w:spacing w:after="0" w:line="240" w:lineRule="auto"/>
      </w:pPr>
      <w:r>
        <w:separator/>
      </w:r>
    </w:p>
  </w:endnote>
  <w:endnote w:type="continuationSeparator" w:id="0">
    <w:p w:rsidR="007B1281" w:rsidRDefault="007B1281" w:rsidP="00FC7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281" w:rsidRDefault="007B1281" w:rsidP="00FC725B">
      <w:pPr>
        <w:spacing w:after="0" w:line="240" w:lineRule="auto"/>
      </w:pPr>
      <w:r>
        <w:separator/>
      </w:r>
    </w:p>
  </w:footnote>
  <w:footnote w:type="continuationSeparator" w:id="0">
    <w:p w:rsidR="007B1281" w:rsidRDefault="007B1281" w:rsidP="00FC7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2CC9"/>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F835F3"/>
    <w:multiLevelType w:val="hybridMultilevel"/>
    <w:tmpl w:val="D8444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356308"/>
    <w:multiLevelType w:val="hybridMultilevel"/>
    <w:tmpl w:val="599C3D26"/>
    <w:lvl w:ilvl="0" w:tplc="D4AA3F48">
      <w:start w:val="1"/>
      <w:numFmt w:val="decimal"/>
      <w:lvlText w:val="%1."/>
      <w:lvlJc w:val="left"/>
      <w:pPr>
        <w:ind w:left="900" w:hanging="360"/>
      </w:pPr>
      <w:rPr>
        <w:sz w:val="22"/>
        <w:szCs w:val="22"/>
      </w:rPr>
    </w:lvl>
    <w:lvl w:ilvl="1" w:tplc="0809000F">
      <w:start w:val="1"/>
      <w:numFmt w:val="decimal"/>
      <w:lvlText w:val="%2."/>
      <w:lvlJc w:val="left"/>
      <w:pPr>
        <w:ind w:left="1620" w:hanging="360"/>
      </w:pPr>
      <w:rPr>
        <w:rFonts w:hint="default"/>
        <w:sz w:val="22"/>
        <w:szCs w:val="22"/>
      </w:rPr>
    </w:lvl>
    <w:lvl w:ilvl="2" w:tplc="833E455E">
      <w:start w:val="1"/>
      <w:numFmt w:val="lowerRoman"/>
      <w:lvlText w:val="%3."/>
      <w:lvlJc w:val="right"/>
      <w:pPr>
        <w:ind w:left="2340" w:hanging="180"/>
      </w:pPr>
      <w:rPr>
        <w:sz w:val="22"/>
        <w:szCs w:val="22"/>
      </w:rPr>
    </w:lvl>
    <w:lvl w:ilvl="3" w:tplc="0809000F">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16C423E7"/>
    <w:multiLevelType w:val="hybridMultilevel"/>
    <w:tmpl w:val="6C628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CE5821"/>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F64B1C"/>
    <w:multiLevelType w:val="hybridMultilevel"/>
    <w:tmpl w:val="8F448666"/>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DD5827"/>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C87EFF"/>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65D71"/>
    <w:multiLevelType w:val="hybridMultilevel"/>
    <w:tmpl w:val="DFD0CB36"/>
    <w:lvl w:ilvl="0" w:tplc="9C46BC98">
      <w:start w:val="1"/>
      <w:numFmt w:val="decimal"/>
      <w:lvlText w:val="Step %1."/>
      <w:lvlJc w:val="left"/>
      <w:pPr>
        <w:ind w:left="900" w:hanging="360"/>
      </w:pPr>
      <w:rPr>
        <w:rFonts w:hint="default"/>
      </w:r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33627856"/>
    <w:multiLevelType w:val="hybridMultilevel"/>
    <w:tmpl w:val="C178A072"/>
    <w:lvl w:ilvl="0" w:tplc="D4AA3F48">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BC7C8A"/>
    <w:multiLevelType w:val="hybridMultilevel"/>
    <w:tmpl w:val="621685A8"/>
    <w:lvl w:ilvl="0" w:tplc="0809000F">
      <w:start w:val="1"/>
      <w:numFmt w:val="decimal"/>
      <w:lvlText w:val="%1."/>
      <w:lvlJc w:val="left"/>
      <w:pPr>
        <w:ind w:left="720" w:hanging="360"/>
      </w:pPr>
    </w:lvl>
    <w:lvl w:ilvl="1" w:tplc="9C46BC98">
      <w:start w:val="1"/>
      <w:numFmt w:val="decimal"/>
      <w:lvlText w:val="Step %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3C3FD0"/>
    <w:multiLevelType w:val="hybridMultilevel"/>
    <w:tmpl w:val="60EA70A8"/>
    <w:lvl w:ilvl="0" w:tplc="8DA8DA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D40AF4"/>
    <w:multiLevelType w:val="hybridMultilevel"/>
    <w:tmpl w:val="E3C22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1D10EA"/>
    <w:multiLevelType w:val="hybridMultilevel"/>
    <w:tmpl w:val="F06C0274"/>
    <w:lvl w:ilvl="0" w:tplc="60B6A40C">
      <w:start w:val="1"/>
      <w:numFmt w:val="decimal"/>
      <w:lvlText w:val="%1."/>
      <w:lvlJc w:val="left"/>
      <w:pPr>
        <w:ind w:left="720" w:hanging="360"/>
      </w:pPr>
      <w:rPr>
        <w:sz w:val="22"/>
        <w:szCs w:val="22"/>
      </w:rPr>
    </w:lvl>
    <w:lvl w:ilvl="1" w:tplc="922C2092">
      <w:start w:val="1"/>
      <w:numFmt w:val="decimal"/>
      <w:lvlText w:val="Step %2."/>
      <w:lvlJc w:val="left"/>
      <w:pPr>
        <w:ind w:left="1440" w:hanging="360"/>
      </w:pPr>
      <w:rPr>
        <w:rFonts w:hint="default"/>
        <w:sz w:val="22"/>
        <w:szCs w:val="22"/>
      </w:rPr>
    </w:lvl>
    <w:lvl w:ilvl="2" w:tplc="833E455E">
      <w:start w:val="1"/>
      <w:numFmt w:val="lowerRoman"/>
      <w:lvlText w:val="%3."/>
      <w:lvlJc w:val="right"/>
      <w:pPr>
        <w:ind w:left="2160" w:hanging="180"/>
      </w:pPr>
      <w:rPr>
        <w:sz w:val="22"/>
        <w:szCs w:val="22"/>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DE2542"/>
    <w:multiLevelType w:val="hybridMultilevel"/>
    <w:tmpl w:val="ADFE8BDE"/>
    <w:lvl w:ilvl="0" w:tplc="D4AA3F48">
      <w:start w:val="1"/>
      <w:numFmt w:val="decimal"/>
      <w:lvlText w:val="%1."/>
      <w:lvlJc w:val="left"/>
      <w:pPr>
        <w:ind w:left="900" w:hanging="360"/>
      </w:pPr>
      <w:rPr>
        <w:sz w:val="22"/>
        <w:szCs w:val="22"/>
      </w:rPr>
    </w:lvl>
    <w:lvl w:ilvl="1" w:tplc="08090017">
      <w:start w:val="1"/>
      <w:numFmt w:val="lowerLetter"/>
      <w:lvlText w:val="%2)"/>
      <w:lvlJc w:val="left"/>
      <w:pPr>
        <w:ind w:left="1620" w:hanging="360"/>
      </w:pPr>
      <w:rPr>
        <w:rFonts w:hint="default"/>
        <w:sz w:val="22"/>
        <w:szCs w:val="22"/>
      </w:rPr>
    </w:lvl>
    <w:lvl w:ilvl="2" w:tplc="833E455E">
      <w:start w:val="1"/>
      <w:numFmt w:val="lowerRoman"/>
      <w:lvlText w:val="%3."/>
      <w:lvlJc w:val="right"/>
      <w:pPr>
        <w:ind w:left="2340" w:hanging="180"/>
      </w:pPr>
      <w:rPr>
        <w:sz w:val="22"/>
        <w:szCs w:val="22"/>
      </w:rPr>
    </w:lvl>
    <w:lvl w:ilvl="3" w:tplc="0809000F">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nsid w:val="5606714A"/>
    <w:multiLevelType w:val="hybridMultilevel"/>
    <w:tmpl w:val="CB5077B2"/>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41281F"/>
    <w:multiLevelType w:val="hybridMultilevel"/>
    <w:tmpl w:val="B76AFF5E"/>
    <w:lvl w:ilvl="0" w:tplc="9C46BC98">
      <w:start w:val="1"/>
      <w:numFmt w:val="decimal"/>
      <w:lvlText w:val="Step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22020E"/>
    <w:multiLevelType w:val="hybridMultilevel"/>
    <w:tmpl w:val="858A8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16"/>
  </w:num>
  <w:num w:numId="5">
    <w:abstractNumId w:val="10"/>
  </w:num>
  <w:num w:numId="6">
    <w:abstractNumId w:val="15"/>
  </w:num>
  <w:num w:numId="7">
    <w:abstractNumId w:val="13"/>
  </w:num>
  <w:num w:numId="8">
    <w:abstractNumId w:val="0"/>
  </w:num>
  <w:num w:numId="9">
    <w:abstractNumId w:val="6"/>
  </w:num>
  <w:num w:numId="10">
    <w:abstractNumId w:val="4"/>
  </w:num>
  <w:num w:numId="11">
    <w:abstractNumId w:val="14"/>
  </w:num>
  <w:num w:numId="12">
    <w:abstractNumId w:val="2"/>
  </w:num>
  <w:num w:numId="13">
    <w:abstractNumId w:val="1"/>
  </w:num>
  <w:num w:numId="14">
    <w:abstractNumId w:val="8"/>
  </w:num>
  <w:num w:numId="15">
    <w:abstractNumId w:val="9"/>
  </w:num>
  <w:num w:numId="16">
    <w:abstractNumId w:val="17"/>
  </w:num>
  <w:num w:numId="17">
    <w:abstractNumId w:val="1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rsids>
    <w:rsidRoot w:val="004B69AF"/>
    <w:rsid w:val="000220A9"/>
    <w:rsid w:val="00026910"/>
    <w:rsid w:val="00033C77"/>
    <w:rsid w:val="000537B3"/>
    <w:rsid w:val="00056430"/>
    <w:rsid w:val="0006138E"/>
    <w:rsid w:val="00081F4A"/>
    <w:rsid w:val="000907EB"/>
    <w:rsid w:val="0009340C"/>
    <w:rsid w:val="00095627"/>
    <w:rsid w:val="00097FF8"/>
    <w:rsid w:val="000A29F2"/>
    <w:rsid w:val="000B2A5A"/>
    <w:rsid w:val="000D28C2"/>
    <w:rsid w:val="000E0523"/>
    <w:rsid w:val="000E106A"/>
    <w:rsid w:val="000E4847"/>
    <w:rsid w:val="000E67FF"/>
    <w:rsid w:val="00112F72"/>
    <w:rsid w:val="00113E92"/>
    <w:rsid w:val="001366E8"/>
    <w:rsid w:val="0014458B"/>
    <w:rsid w:val="00163B9C"/>
    <w:rsid w:val="00184780"/>
    <w:rsid w:val="00185B39"/>
    <w:rsid w:val="001909B7"/>
    <w:rsid w:val="0019378D"/>
    <w:rsid w:val="001A1498"/>
    <w:rsid w:val="001A7BA3"/>
    <w:rsid w:val="001C2EAE"/>
    <w:rsid w:val="001C7B95"/>
    <w:rsid w:val="001D011F"/>
    <w:rsid w:val="001D686F"/>
    <w:rsid w:val="001E3583"/>
    <w:rsid w:val="001E3E34"/>
    <w:rsid w:val="001E4BE1"/>
    <w:rsid w:val="001F2CE4"/>
    <w:rsid w:val="002007EE"/>
    <w:rsid w:val="002060EA"/>
    <w:rsid w:val="002077FB"/>
    <w:rsid w:val="0021060E"/>
    <w:rsid w:val="002128ED"/>
    <w:rsid w:val="002276FA"/>
    <w:rsid w:val="00227F75"/>
    <w:rsid w:val="00243DFF"/>
    <w:rsid w:val="00263F72"/>
    <w:rsid w:val="00275AFD"/>
    <w:rsid w:val="002B00C8"/>
    <w:rsid w:val="002B27BB"/>
    <w:rsid w:val="002B56EF"/>
    <w:rsid w:val="002C328C"/>
    <w:rsid w:val="002C4E2B"/>
    <w:rsid w:val="002C7218"/>
    <w:rsid w:val="002D2456"/>
    <w:rsid w:val="002E6FB1"/>
    <w:rsid w:val="002E7C71"/>
    <w:rsid w:val="002F4616"/>
    <w:rsid w:val="00315842"/>
    <w:rsid w:val="00316C43"/>
    <w:rsid w:val="003337E5"/>
    <w:rsid w:val="00333A66"/>
    <w:rsid w:val="00341BE6"/>
    <w:rsid w:val="00352658"/>
    <w:rsid w:val="003568C1"/>
    <w:rsid w:val="00356CF6"/>
    <w:rsid w:val="00371495"/>
    <w:rsid w:val="00383FCD"/>
    <w:rsid w:val="00385B2E"/>
    <w:rsid w:val="003924BF"/>
    <w:rsid w:val="003B2D20"/>
    <w:rsid w:val="003D03FB"/>
    <w:rsid w:val="003D42F6"/>
    <w:rsid w:val="003E2C64"/>
    <w:rsid w:val="00421844"/>
    <w:rsid w:val="00422C12"/>
    <w:rsid w:val="00423D03"/>
    <w:rsid w:val="00424C3A"/>
    <w:rsid w:val="004264A8"/>
    <w:rsid w:val="0043384A"/>
    <w:rsid w:val="004355D6"/>
    <w:rsid w:val="00471115"/>
    <w:rsid w:val="00475AB3"/>
    <w:rsid w:val="00482654"/>
    <w:rsid w:val="004827DF"/>
    <w:rsid w:val="00491761"/>
    <w:rsid w:val="00497733"/>
    <w:rsid w:val="004A516D"/>
    <w:rsid w:val="004B69AF"/>
    <w:rsid w:val="004B784A"/>
    <w:rsid w:val="004D36E5"/>
    <w:rsid w:val="004D51F6"/>
    <w:rsid w:val="004E0143"/>
    <w:rsid w:val="004E27B7"/>
    <w:rsid w:val="004F35AD"/>
    <w:rsid w:val="004F5D96"/>
    <w:rsid w:val="004F7448"/>
    <w:rsid w:val="00512C5D"/>
    <w:rsid w:val="00514614"/>
    <w:rsid w:val="0052298D"/>
    <w:rsid w:val="00536B12"/>
    <w:rsid w:val="005623FC"/>
    <w:rsid w:val="00570694"/>
    <w:rsid w:val="00576F7D"/>
    <w:rsid w:val="005B222A"/>
    <w:rsid w:val="005C6750"/>
    <w:rsid w:val="005D4869"/>
    <w:rsid w:val="005D5F5E"/>
    <w:rsid w:val="005E257C"/>
    <w:rsid w:val="005E51DF"/>
    <w:rsid w:val="005F1EDE"/>
    <w:rsid w:val="005F6EF3"/>
    <w:rsid w:val="005F6F35"/>
    <w:rsid w:val="00600748"/>
    <w:rsid w:val="00601A1D"/>
    <w:rsid w:val="00603985"/>
    <w:rsid w:val="00611011"/>
    <w:rsid w:val="006165FF"/>
    <w:rsid w:val="00635E9C"/>
    <w:rsid w:val="0064080F"/>
    <w:rsid w:val="00645F8E"/>
    <w:rsid w:val="00651A7D"/>
    <w:rsid w:val="0066040F"/>
    <w:rsid w:val="0066089C"/>
    <w:rsid w:val="006671DE"/>
    <w:rsid w:val="00684A61"/>
    <w:rsid w:val="00696780"/>
    <w:rsid w:val="006B0751"/>
    <w:rsid w:val="006C6725"/>
    <w:rsid w:val="006C745F"/>
    <w:rsid w:val="006D2E4A"/>
    <w:rsid w:val="006D663F"/>
    <w:rsid w:val="006E2106"/>
    <w:rsid w:val="006E3AA7"/>
    <w:rsid w:val="006E748D"/>
    <w:rsid w:val="006F3F37"/>
    <w:rsid w:val="00704637"/>
    <w:rsid w:val="007075B7"/>
    <w:rsid w:val="00726AB2"/>
    <w:rsid w:val="00741D17"/>
    <w:rsid w:val="00743247"/>
    <w:rsid w:val="007579FB"/>
    <w:rsid w:val="00773751"/>
    <w:rsid w:val="00774CA9"/>
    <w:rsid w:val="00780848"/>
    <w:rsid w:val="00786CB4"/>
    <w:rsid w:val="00791BB4"/>
    <w:rsid w:val="0079284B"/>
    <w:rsid w:val="00793B6D"/>
    <w:rsid w:val="007A4640"/>
    <w:rsid w:val="007B1281"/>
    <w:rsid w:val="007B1623"/>
    <w:rsid w:val="007C706D"/>
    <w:rsid w:val="007D145B"/>
    <w:rsid w:val="007E0245"/>
    <w:rsid w:val="007E06D7"/>
    <w:rsid w:val="007E63B3"/>
    <w:rsid w:val="0081572E"/>
    <w:rsid w:val="0081685C"/>
    <w:rsid w:val="00827833"/>
    <w:rsid w:val="00835588"/>
    <w:rsid w:val="008412AD"/>
    <w:rsid w:val="00842943"/>
    <w:rsid w:val="00843C90"/>
    <w:rsid w:val="00846918"/>
    <w:rsid w:val="0085491A"/>
    <w:rsid w:val="00867CBB"/>
    <w:rsid w:val="00877B5E"/>
    <w:rsid w:val="00881836"/>
    <w:rsid w:val="00897E12"/>
    <w:rsid w:val="008B2DE2"/>
    <w:rsid w:val="008B4D13"/>
    <w:rsid w:val="008B5EA1"/>
    <w:rsid w:val="008E5433"/>
    <w:rsid w:val="008F060B"/>
    <w:rsid w:val="008F2DB4"/>
    <w:rsid w:val="008F5933"/>
    <w:rsid w:val="00906653"/>
    <w:rsid w:val="00912F5D"/>
    <w:rsid w:val="00925637"/>
    <w:rsid w:val="00930E62"/>
    <w:rsid w:val="0093258B"/>
    <w:rsid w:val="0094644E"/>
    <w:rsid w:val="00946C25"/>
    <w:rsid w:val="00947E2B"/>
    <w:rsid w:val="00960FAC"/>
    <w:rsid w:val="00962D6B"/>
    <w:rsid w:val="009643B6"/>
    <w:rsid w:val="009908E7"/>
    <w:rsid w:val="009913AD"/>
    <w:rsid w:val="00992D9A"/>
    <w:rsid w:val="009946CF"/>
    <w:rsid w:val="009B7432"/>
    <w:rsid w:val="009C6466"/>
    <w:rsid w:val="009E4783"/>
    <w:rsid w:val="009E7F0B"/>
    <w:rsid w:val="009F713A"/>
    <w:rsid w:val="00A002E5"/>
    <w:rsid w:val="00A03506"/>
    <w:rsid w:val="00A05DB3"/>
    <w:rsid w:val="00A07D33"/>
    <w:rsid w:val="00A17038"/>
    <w:rsid w:val="00A172C1"/>
    <w:rsid w:val="00A22D0B"/>
    <w:rsid w:val="00A24466"/>
    <w:rsid w:val="00A33A08"/>
    <w:rsid w:val="00A36967"/>
    <w:rsid w:val="00A51835"/>
    <w:rsid w:val="00A548A6"/>
    <w:rsid w:val="00A56F22"/>
    <w:rsid w:val="00A66598"/>
    <w:rsid w:val="00A70A3C"/>
    <w:rsid w:val="00A76F18"/>
    <w:rsid w:val="00A818A0"/>
    <w:rsid w:val="00A9479C"/>
    <w:rsid w:val="00AA2D6B"/>
    <w:rsid w:val="00AB4293"/>
    <w:rsid w:val="00AB6912"/>
    <w:rsid w:val="00AB6EF4"/>
    <w:rsid w:val="00AC0A96"/>
    <w:rsid w:val="00AC7022"/>
    <w:rsid w:val="00AD2D9F"/>
    <w:rsid w:val="00AE0BDD"/>
    <w:rsid w:val="00AF0496"/>
    <w:rsid w:val="00AF3B2F"/>
    <w:rsid w:val="00B0133D"/>
    <w:rsid w:val="00B2197D"/>
    <w:rsid w:val="00B35453"/>
    <w:rsid w:val="00B42E68"/>
    <w:rsid w:val="00B436BC"/>
    <w:rsid w:val="00B61FB6"/>
    <w:rsid w:val="00B64485"/>
    <w:rsid w:val="00BA2CD0"/>
    <w:rsid w:val="00BB31D0"/>
    <w:rsid w:val="00BC1EA0"/>
    <w:rsid w:val="00BC1F6F"/>
    <w:rsid w:val="00BD0189"/>
    <w:rsid w:val="00BD5539"/>
    <w:rsid w:val="00C05732"/>
    <w:rsid w:val="00C11283"/>
    <w:rsid w:val="00C16C25"/>
    <w:rsid w:val="00C21299"/>
    <w:rsid w:val="00C2703D"/>
    <w:rsid w:val="00C37925"/>
    <w:rsid w:val="00C4045D"/>
    <w:rsid w:val="00C44119"/>
    <w:rsid w:val="00C47964"/>
    <w:rsid w:val="00C543D8"/>
    <w:rsid w:val="00C546E2"/>
    <w:rsid w:val="00C62719"/>
    <w:rsid w:val="00C644E1"/>
    <w:rsid w:val="00C671C9"/>
    <w:rsid w:val="00C808A6"/>
    <w:rsid w:val="00C82DE2"/>
    <w:rsid w:val="00C85C7A"/>
    <w:rsid w:val="00C86C3B"/>
    <w:rsid w:val="00C9528B"/>
    <w:rsid w:val="00CB67E2"/>
    <w:rsid w:val="00CC1DC4"/>
    <w:rsid w:val="00CC24C5"/>
    <w:rsid w:val="00CC46D0"/>
    <w:rsid w:val="00CC79F9"/>
    <w:rsid w:val="00CD1AD9"/>
    <w:rsid w:val="00CD4FF5"/>
    <w:rsid w:val="00CD78B1"/>
    <w:rsid w:val="00CE404A"/>
    <w:rsid w:val="00CE4C36"/>
    <w:rsid w:val="00CF3FF2"/>
    <w:rsid w:val="00D047D5"/>
    <w:rsid w:val="00D12655"/>
    <w:rsid w:val="00D2005D"/>
    <w:rsid w:val="00D27893"/>
    <w:rsid w:val="00D472CB"/>
    <w:rsid w:val="00D51982"/>
    <w:rsid w:val="00D73C99"/>
    <w:rsid w:val="00D83E3C"/>
    <w:rsid w:val="00D95B9D"/>
    <w:rsid w:val="00DA4F53"/>
    <w:rsid w:val="00DB322A"/>
    <w:rsid w:val="00DC4835"/>
    <w:rsid w:val="00DD0DFA"/>
    <w:rsid w:val="00DE4B50"/>
    <w:rsid w:val="00DE7F8A"/>
    <w:rsid w:val="00DF0666"/>
    <w:rsid w:val="00DF5B19"/>
    <w:rsid w:val="00DF5F93"/>
    <w:rsid w:val="00E062BA"/>
    <w:rsid w:val="00E06B0E"/>
    <w:rsid w:val="00E06CA1"/>
    <w:rsid w:val="00E07577"/>
    <w:rsid w:val="00E133DD"/>
    <w:rsid w:val="00E13467"/>
    <w:rsid w:val="00E1490B"/>
    <w:rsid w:val="00E152B1"/>
    <w:rsid w:val="00E16BF2"/>
    <w:rsid w:val="00E230DB"/>
    <w:rsid w:val="00E23ADD"/>
    <w:rsid w:val="00E274F2"/>
    <w:rsid w:val="00E32D3B"/>
    <w:rsid w:val="00E378F8"/>
    <w:rsid w:val="00E42F76"/>
    <w:rsid w:val="00E53AC6"/>
    <w:rsid w:val="00E54EB6"/>
    <w:rsid w:val="00E56D7B"/>
    <w:rsid w:val="00E617F0"/>
    <w:rsid w:val="00E63328"/>
    <w:rsid w:val="00E764E1"/>
    <w:rsid w:val="00E802A6"/>
    <w:rsid w:val="00E81DDC"/>
    <w:rsid w:val="00E971E1"/>
    <w:rsid w:val="00EA16D1"/>
    <w:rsid w:val="00EC08B3"/>
    <w:rsid w:val="00ED02ED"/>
    <w:rsid w:val="00ED5836"/>
    <w:rsid w:val="00EE5CD9"/>
    <w:rsid w:val="00EF01B1"/>
    <w:rsid w:val="00EF4300"/>
    <w:rsid w:val="00F02BE2"/>
    <w:rsid w:val="00F14F7F"/>
    <w:rsid w:val="00F1710A"/>
    <w:rsid w:val="00F20914"/>
    <w:rsid w:val="00F24286"/>
    <w:rsid w:val="00F25503"/>
    <w:rsid w:val="00F5522C"/>
    <w:rsid w:val="00F6037B"/>
    <w:rsid w:val="00F6469C"/>
    <w:rsid w:val="00F64F8E"/>
    <w:rsid w:val="00F66718"/>
    <w:rsid w:val="00F7166F"/>
    <w:rsid w:val="00F71A7E"/>
    <w:rsid w:val="00F71E02"/>
    <w:rsid w:val="00F9182C"/>
    <w:rsid w:val="00F93482"/>
    <w:rsid w:val="00FB14C5"/>
    <w:rsid w:val="00FB255A"/>
    <w:rsid w:val="00FC725B"/>
    <w:rsid w:val="00FD437C"/>
    <w:rsid w:val="00FF3AEC"/>
    <w:rsid w:val="00FF4C53"/>
    <w:rsid w:val="00FF6A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2E"/>
    <w:pPr>
      <w:ind w:left="720"/>
      <w:contextualSpacing/>
    </w:pPr>
  </w:style>
  <w:style w:type="character" w:styleId="Hyperlink">
    <w:name w:val="Hyperlink"/>
    <w:basedOn w:val="DefaultParagraphFont"/>
    <w:uiPriority w:val="99"/>
    <w:semiHidden/>
    <w:unhideWhenUsed/>
    <w:rsid w:val="000A29F2"/>
    <w:rPr>
      <w:color w:val="0000FF"/>
      <w:u w:val="single"/>
    </w:rPr>
  </w:style>
  <w:style w:type="table" w:styleId="TableGrid">
    <w:name w:val="Table Grid"/>
    <w:basedOn w:val="TableNormal"/>
    <w:uiPriority w:val="59"/>
    <w:rsid w:val="00FF3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FC725B"/>
    <w:pPr>
      <w:tabs>
        <w:tab w:val="center" w:pos="4513"/>
        <w:tab w:val="right" w:pos="9026"/>
      </w:tabs>
      <w:spacing w:after="0" w:line="240" w:lineRule="auto"/>
    </w:pPr>
  </w:style>
  <w:style w:type="character" w:customStyle="1" w:styleId="HeaderChar">
    <w:name w:val="Header Char"/>
    <w:basedOn w:val="DefaultParagraphFont"/>
    <w:link w:val="Header"/>
    <w:rsid w:val="00FC725B"/>
  </w:style>
  <w:style w:type="paragraph" w:styleId="Footer">
    <w:name w:val="footer"/>
    <w:basedOn w:val="Normal"/>
    <w:link w:val="FooterChar"/>
    <w:uiPriority w:val="99"/>
    <w:semiHidden/>
    <w:unhideWhenUsed/>
    <w:rsid w:val="00FC72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C725B"/>
  </w:style>
  <w:style w:type="paragraph" w:styleId="BalloonText">
    <w:name w:val="Balloon Text"/>
    <w:basedOn w:val="Normal"/>
    <w:link w:val="BalloonTextChar"/>
    <w:uiPriority w:val="99"/>
    <w:semiHidden/>
    <w:unhideWhenUsed/>
    <w:rsid w:val="00DF5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19"/>
    <w:rPr>
      <w:rFonts w:ascii="Tahoma" w:hAnsi="Tahoma" w:cs="Tahoma"/>
      <w:sz w:val="16"/>
      <w:szCs w:val="16"/>
    </w:rPr>
  </w:style>
  <w:style w:type="paragraph" w:customStyle="1" w:styleId="norma">
    <w:name w:val="norma"/>
    <w:basedOn w:val="Header"/>
    <w:rsid w:val="00D472CB"/>
    <w:pPr>
      <w:framePr w:hSpace="180" w:wrap="notBeside" w:vAnchor="text" w:hAnchor="margin" w:y="4"/>
      <w:tabs>
        <w:tab w:val="clear" w:pos="4513"/>
        <w:tab w:val="clear" w:pos="9026"/>
        <w:tab w:val="center" w:pos="4320"/>
        <w:tab w:val="right" w:pos="8640"/>
      </w:tabs>
    </w:pPr>
    <w:rPr>
      <w:rFonts w:ascii="Tahoma" w:eastAsia="Times New Roman" w:hAnsi="Tahoma" w:cs="Times New Roman"/>
      <w:sz w:val="20"/>
      <w:szCs w:val="20"/>
      <w:lang w:val="en-AU"/>
    </w:rPr>
  </w:style>
  <w:style w:type="character" w:styleId="Strong">
    <w:name w:val="Strong"/>
    <w:basedOn w:val="DefaultParagraphFont"/>
    <w:uiPriority w:val="22"/>
    <w:qFormat/>
    <w:rsid w:val="00635E9C"/>
    <w:rPr>
      <w:b/>
      <w:bCs/>
    </w:rPr>
  </w:style>
  <w:style w:type="paragraph" w:styleId="NormalWeb">
    <w:name w:val="Normal (Web)"/>
    <w:basedOn w:val="Normal"/>
    <w:uiPriority w:val="99"/>
    <w:unhideWhenUsed/>
    <w:rsid w:val="007808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13646568">
      <w:bodyDiv w:val="1"/>
      <w:marLeft w:val="0"/>
      <w:marRight w:val="0"/>
      <w:marTop w:val="0"/>
      <w:marBottom w:val="0"/>
      <w:divBdr>
        <w:top w:val="none" w:sz="0" w:space="0" w:color="auto"/>
        <w:left w:val="none" w:sz="0" w:space="0" w:color="auto"/>
        <w:bottom w:val="none" w:sz="0" w:space="0" w:color="auto"/>
        <w:right w:val="none" w:sz="0" w:space="0" w:color="auto"/>
      </w:divBdr>
    </w:div>
    <w:div w:id="176694696">
      <w:bodyDiv w:val="1"/>
      <w:marLeft w:val="0"/>
      <w:marRight w:val="0"/>
      <w:marTop w:val="0"/>
      <w:marBottom w:val="0"/>
      <w:divBdr>
        <w:top w:val="none" w:sz="0" w:space="0" w:color="auto"/>
        <w:left w:val="none" w:sz="0" w:space="0" w:color="auto"/>
        <w:bottom w:val="none" w:sz="0" w:space="0" w:color="auto"/>
        <w:right w:val="none" w:sz="0" w:space="0" w:color="auto"/>
      </w:divBdr>
    </w:div>
    <w:div w:id="368648224">
      <w:bodyDiv w:val="1"/>
      <w:marLeft w:val="0"/>
      <w:marRight w:val="0"/>
      <w:marTop w:val="0"/>
      <w:marBottom w:val="0"/>
      <w:divBdr>
        <w:top w:val="none" w:sz="0" w:space="0" w:color="auto"/>
        <w:left w:val="none" w:sz="0" w:space="0" w:color="auto"/>
        <w:bottom w:val="none" w:sz="0" w:space="0" w:color="auto"/>
        <w:right w:val="none" w:sz="0" w:space="0" w:color="auto"/>
      </w:divBdr>
    </w:div>
    <w:div w:id="390544201">
      <w:bodyDiv w:val="1"/>
      <w:marLeft w:val="0"/>
      <w:marRight w:val="0"/>
      <w:marTop w:val="0"/>
      <w:marBottom w:val="0"/>
      <w:divBdr>
        <w:top w:val="none" w:sz="0" w:space="0" w:color="auto"/>
        <w:left w:val="none" w:sz="0" w:space="0" w:color="auto"/>
        <w:bottom w:val="none" w:sz="0" w:space="0" w:color="auto"/>
        <w:right w:val="none" w:sz="0" w:space="0" w:color="auto"/>
      </w:divBdr>
    </w:div>
    <w:div w:id="398794943">
      <w:bodyDiv w:val="1"/>
      <w:marLeft w:val="0"/>
      <w:marRight w:val="0"/>
      <w:marTop w:val="0"/>
      <w:marBottom w:val="0"/>
      <w:divBdr>
        <w:top w:val="none" w:sz="0" w:space="0" w:color="auto"/>
        <w:left w:val="none" w:sz="0" w:space="0" w:color="auto"/>
        <w:bottom w:val="none" w:sz="0" w:space="0" w:color="auto"/>
        <w:right w:val="none" w:sz="0" w:space="0" w:color="auto"/>
      </w:divBdr>
    </w:div>
    <w:div w:id="405421244">
      <w:bodyDiv w:val="1"/>
      <w:marLeft w:val="0"/>
      <w:marRight w:val="0"/>
      <w:marTop w:val="0"/>
      <w:marBottom w:val="0"/>
      <w:divBdr>
        <w:top w:val="none" w:sz="0" w:space="0" w:color="auto"/>
        <w:left w:val="none" w:sz="0" w:space="0" w:color="auto"/>
        <w:bottom w:val="none" w:sz="0" w:space="0" w:color="auto"/>
        <w:right w:val="none" w:sz="0" w:space="0" w:color="auto"/>
      </w:divBdr>
    </w:div>
    <w:div w:id="420562404">
      <w:bodyDiv w:val="1"/>
      <w:marLeft w:val="0"/>
      <w:marRight w:val="0"/>
      <w:marTop w:val="0"/>
      <w:marBottom w:val="0"/>
      <w:divBdr>
        <w:top w:val="none" w:sz="0" w:space="0" w:color="auto"/>
        <w:left w:val="none" w:sz="0" w:space="0" w:color="auto"/>
        <w:bottom w:val="none" w:sz="0" w:space="0" w:color="auto"/>
        <w:right w:val="none" w:sz="0" w:space="0" w:color="auto"/>
      </w:divBdr>
    </w:div>
    <w:div w:id="481166804">
      <w:bodyDiv w:val="1"/>
      <w:marLeft w:val="0"/>
      <w:marRight w:val="0"/>
      <w:marTop w:val="0"/>
      <w:marBottom w:val="0"/>
      <w:divBdr>
        <w:top w:val="none" w:sz="0" w:space="0" w:color="auto"/>
        <w:left w:val="none" w:sz="0" w:space="0" w:color="auto"/>
        <w:bottom w:val="none" w:sz="0" w:space="0" w:color="auto"/>
        <w:right w:val="none" w:sz="0" w:space="0" w:color="auto"/>
      </w:divBdr>
    </w:div>
    <w:div w:id="573928724">
      <w:bodyDiv w:val="1"/>
      <w:marLeft w:val="0"/>
      <w:marRight w:val="0"/>
      <w:marTop w:val="0"/>
      <w:marBottom w:val="0"/>
      <w:divBdr>
        <w:top w:val="none" w:sz="0" w:space="0" w:color="auto"/>
        <w:left w:val="none" w:sz="0" w:space="0" w:color="auto"/>
        <w:bottom w:val="none" w:sz="0" w:space="0" w:color="auto"/>
        <w:right w:val="none" w:sz="0" w:space="0" w:color="auto"/>
      </w:divBdr>
    </w:div>
    <w:div w:id="816607573">
      <w:bodyDiv w:val="1"/>
      <w:marLeft w:val="0"/>
      <w:marRight w:val="0"/>
      <w:marTop w:val="0"/>
      <w:marBottom w:val="0"/>
      <w:divBdr>
        <w:top w:val="none" w:sz="0" w:space="0" w:color="auto"/>
        <w:left w:val="none" w:sz="0" w:space="0" w:color="auto"/>
        <w:bottom w:val="none" w:sz="0" w:space="0" w:color="auto"/>
        <w:right w:val="none" w:sz="0" w:space="0" w:color="auto"/>
      </w:divBdr>
    </w:div>
    <w:div w:id="948270681">
      <w:bodyDiv w:val="1"/>
      <w:marLeft w:val="0"/>
      <w:marRight w:val="0"/>
      <w:marTop w:val="0"/>
      <w:marBottom w:val="0"/>
      <w:divBdr>
        <w:top w:val="none" w:sz="0" w:space="0" w:color="auto"/>
        <w:left w:val="none" w:sz="0" w:space="0" w:color="auto"/>
        <w:bottom w:val="none" w:sz="0" w:space="0" w:color="auto"/>
        <w:right w:val="none" w:sz="0" w:space="0" w:color="auto"/>
      </w:divBdr>
    </w:div>
    <w:div w:id="953710226">
      <w:bodyDiv w:val="1"/>
      <w:marLeft w:val="0"/>
      <w:marRight w:val="0"/>
      <w:marTop w:val="0"/>
      <w:marBottom w:val="0"/>
      <w:divBdr>
        <w:top w:val="none" w:sz="0" w:space="0" w:color="auto"/>
        <w:left w:val="none" w:sz="0" w:space="0" w:color="auto"/>
        <w:bottom w:val="none" w:sz="0" w:space="0" w:color="auto"/>
        <w:right w:val="none" w:sz="0" w:space="0" w:color="auto"/>
      </w:divBdr>
    </w:div>
    <w:div w:id="979119292">
      <w:bodyDiv w:val="1"/>
      <w:marLeft w:val="0"/>
      <w:marRight w:val="0"/>
      <w:marTop w:val="0"/>
      <w:marBottom w:val="0"/>
      <w:divBdr>
        <w:top w:val="none" w:sz="0" w:space="0" w:color="auto"/>
        <w:left w:val="none" w:sz="0" w:space="0" w:color="auto"/>
        <w:bottom w:val="none" w:sz="0" w:space="0" w:color="auto"/>
        <w:right w:val="none" w:sz="0" w:space="0" w:color="auto"/>
      </w:divBdr>
    </w:div>
    <w:div w:id="1157306556">
      <w:bodyDiv w:val="1"/>
      <w:marLeft w:val="0"/>
      <w:marRight w:val="0"/>
      <w:marTop w:val="0"/>
      <w:marBottom w:val="0"/>
      <w:divBdr>
        <w:top w:val="none" w:sz="0" w:space="0" w:color="auto"/>
        <w:left w:val="none" w:sz="0" w:space="0" w:color="auto"/>
        <w:bottom w:val="none" w:sz="0" w:space="0" w:color="auto"/>
        <w:right w:val="none" w:sz="0" w:space="0" w:color="auto"/>
      </w:divBdr>
    </w:div>
    <w:div w:id="1163817136">
      <w:bodyDiv w:val="1"/>
      <w:marLeft w:val="0"/>
      <w:marRight w:val="0"/>
      <w:marTop w:val="0"/>
      <w:marBottom w:val="0"/>
      <w:divBdr>
        <w:top w:val="none" w:sz="0" w:space="0" w:color="auto"/>
        <w:left w:val="none" w:sz="0" w:space="0" w:color="auto"/>
        <w:bottom w:val="none" w:sz="0" w:space="0" w:color="auto"/>
        <w:right w:val="none" w:sz="0" w:space="0" w:color="auto"/>
      </w:divBdr>
    </w:div>
    <w:div w:id="1215003214">
      <w:bodyDiv w:val="1"/>
      <w:marLeft w:val="0"/>
      <w:marRight w:val="0"/>
      <w:marTop w:val="0"/>
      <w:marBottom w:val="0"/>
      <w:divBdr>
        <w:top w:val="none" w:sz="0" w:space="0" w:color="auto"/>
        <w:left w:val="none" w:sz="0" w:space="0" w:color="auto"/>
        <w:bottom w:val="none" w:sz="0" w:space="0" w:color="auto"/>
        <w:right w:val="none" w:sz="0" w:space="0" w:color="auto"/>
      </w:divBdr>
    </w:div>
    <w:div w:id="1281762930">
      <w:bodyDiv w:val="1"/>
      <w:marLeft w:val="0"/>
      <w:marRight w:val="0"/>
      <w:marTop w:val="0"/>
      <w:marBottom w:val="0"/>
      <w:divBdr>
        <w:top w:val="none" w:sz="0" w:space="0" w:color="auto"/>
        <w:left w:val="none" w:sz="0" w:space="0" w:color="auto"/>
        <w:bottom w:val="none" w:sz="0" w:space="0" w:color="auto"/>
        <w:right w:val="none" w:sz="0" w:space="0" w:color="auto"/>
      </w:divBdr>
    </w:div>
    <w:div w:id="1282298862">
      <w:bodyDiv w:val="1"/>
      <w:marLeft w:val="0"/>
      <w:marRight w:val="0"/>
      <w:marTop w:val="0"/>
      <w:marBottom w:val="0"/>
      <w:divBdr>
        <w:top w:val="none" w:sz="0" w:space="0" w:color="auto"/>
        <w:left w:val="none" w:sz="0" w:space="0" w:color="auto"/>
        <w:bottom w:val="none" w:sz="0" w:space="0" w:color="auto"/>
        <w:right w:val="none" w:sz="0" w:space="0" w:color="auto"/>
      </w:divBdr>
    </w:div>
    <w:div w:id="1358003518">
      <w:bodyDiv w:val="1"/>
      <w:marLeft w:val="0"/>
      <w:marRight w:val="0"/>
      <w:marTop w:val="0"/>
      <w:marBottom w:val="0"/>
      <w:divBdr>
        <w:top w:val="none" w:sz="0" w:space="0" w:color="auto"/>
        <w:left w:val="none" w:sz="0" w:space="0" w:color="auto"/>
        <w:bottom w:val="none" w:sz="0" w:space="0" w:color="auto"/>
        <w:right w:val="none" w:sz="0" w:space="0" w:color="auto"/>
      </w:divBdr>
    </w:div>
    <w:div w:id="1499732946">
      <w:bodyDiv w:val="1"/>
      <w:marLeft w:val="0"/>
      <w:marRight w:val="0"/>
      <w:marTop w:val="0"/>
      <w:marBottom w:val="0"/>
      <w:divBdr>
        <w:top w:val="none" w:sz="0" w:space="0" w:color="auto"/>
        <w:left w:val="none" w:sz="0" w:space="0" w:color="auto"/>
        <w:bottom w:val="none" w:sz="0" w:space="0" w:color="auto"/>
        <w:right w:val="none" w:sz="0" w:space="0" w:color="auto"/>
      </w:divBdr>
    </w:div>
    <w:div w:id="1555389635">
      <w:bodyDiv w:val="1"/>
      <w:marLeft w:val="0"/>
      <w:marRight w:val="0"/>
      <w:marTop w:val="0"/>
      <w:marBottom w:val="0"/>
      <w:divBdr>
        <w:top w:val="none" w:sz="0" w:space="0" w:color="auto"/>
        <w:left w:val="none" w:sz="0" w:space="0" w:color="auto"/>
        <w:bottom w:val="none" w:sz="0" w:space="0" w:color="auto"/>
        <w:right w:val="none" w:sz="0" w:space="0" w:color="auto"/>
      </w:divBdr>
    </w:div>
    <w:div w:id="1558124051">
      <w:bodyDiv w:val="1"/>
      <w:marLeft w:val="0"/>
      <w:marRight w:val="0"/>
      <w:marTop w:val="0"/>
      <w:marBottom w:val="0"/>
      <w:divBdr>
        <w:top w:val="none" w:sz="0" w:space="0" w:color="auto"/>
        <w:left w:val="none" w:sz="0" w:space="0" w:color="auto"/>
        <w:bottom w:val="none" w:sz="0" w:space="0" w:color="auto"/>
        <w:right w:val="none" w:sz="0" w:space="0" w:color="auto"/>
      </w:divBdr>
    </w:div>
    <w:div w:id="1585455773">
      <w:bodyDiv w:val="1"/>
      <w:marLeft w:val="0"/>
      <w:marRight w:val="0"/>
      <w:marTop w:val="0"/>
      <w:marBottom w:val="0"/>
      <w:divBdr>
        <w:top w:val="none" w:sz="0" w:space="0" w:color="auto"/>
        <w:left w:val="none" w:sz="0" w:space="0" w:color="auto"/>
        <w:bottom w:val="none" w:sz="0" w:space="0" w:color="auto"/>
        <w:right w:val="none" w:sz="0" w:space="0" w:color="auto"/>
      </w:divBdr>
    </w:div>
    <w:div w:id="1631591351">
      <w:bodyDiv w:val="1"/>
      <w:marLeft w:val="0"/>
      <w:marRight w:val="0"/>
      <w:marTop w:val="0"/>
      <w:marBottom w:val="0"/>
      <w:divBdr>
        <w:top w:val="none" w:sz="0" w:space="0" w:color="auto"/>
        <w:left w:val="none" w:sz="0" w:space="0" w:color="auto"/>
        <w:bottom w:val="none" w:sz="0" w:space="0" w:color="auto"/>
        <w:right w:val="none" w:sz="0" w:space="0" w:color="auto"/>
      </w:divBdr>
    </w:div>
    <w:div w:id="1647467567">
      <w:bodyDiv w:val="1"/>
      <w:marLeft w:val="0"/>
      <w:marRight w:val="0"/>
      <w:marTop w:val="0"/>
      <w:marBottom w:val="0"/>
      <w:divBdr>
        <w:top w:val="none" w:sz="0" w:space="0" w:color="auto"/>
        <w:left w:val="none" w:sz="0" w:space="0" w:color="auto"/>
        <w:bottom w:val="none" w:sz="0" w:space="0" w:color="auto"/>
        <w:right w:val="none" w:sz="0" w:space="0" w:color="auto"/>
      </w:divBdr>
    </w:div>
    <w:div w:id="1660886622">
      <w:bodyDiv w:val="1"/>
      <w:marLeft w:val="0"/>
      <w:marRight w:val="0"/>
      <w:marTop w:val="0"/>
      <w:marBottom w:val="0"/>
      <w:divBdr>
        <w:top w:val="none" w:sz="0" w:space="0" w:color="auto"/>
        <w:left w:val="none" w:sz="0" w:space="0" w:color="auto"/>
        <w:bottom w:val="none" w:sz="0" w:space="0" w:color="auto"/>
        <w:right w:val="none" w:sz="0" w:space="0" w:color="auto"/>
      </w:divBdr>
    </w:div>
    <w:div w:id="1674457251">
      <w:bodyDiv w:val="1"/>
      <w:marLeft w:val="0"/>
      <w:marRight w:val="0"/>
      <w:marTop w:val="0"/>
      <w:marBottom w:val="0"/>
      <w:divBdr>
        <w:top w:val="none" w:sz="0" w:space="0" w:color="auto"/>
        <w:left w:val="none" w:sz="0" w:space="0" w:color="auto"/>
        <w:bottom w:val="none" w:sz="0" w:space="0" w:color="auto"/>
        <w:right w:val="none" w:sz="0" w:space="0" w:color="auto"/>
      </w:divBdr>
    </w:div>
    <w:div w:id="1793212609">
      <w:bodyDiv w:val="1"/>
      <w:marLeft w:val="0"/>
      <w:marRight w:val="0"/>
      <w:marTop w:val="0"/>
      <w:marBottom w:val="0"/>
      <w:divBdr>
        <w:top w:val="none" w:sz="0" w:space="0" w:color="auto"/>
        <w:left w:val="none" w:sz="0" w:space="0" w:color="auto"/>
        <w:bottom w:val="none" w:sz="0" w:space="0" w:color="auto"/>
        <w:right w:val="none" w:sz="0" w:space="0" w:color="auto"/>
      </w:divBdr>
    </w:div>
    <w:div w:id="1809861437">
      <w:bodyDiv w:val="1"/>
      <w:marLeft w:val="0"/>
      <w:marRight w:val="0"/>
      <w:marTop w:val="0"/>
      <w:marBottom w:val="0"/>
      <w:divBdr>
        <w:top w:val="none" w:sz="0" w:space="0" w:color="auto"/>
        <w:left w:val="none" w:sz="0" w:space="0" w:color="auto"/>
        <w:bottom w:val="none" w:sz="0" w:space="0" w:color="auto"/>
        <w:right w:val="none" w:sz="0" w:space="0" w:color="auto"/>
      </w:divBdr>
    </w:div>
    <w:div w:id="1832910975">
      <w:bodyDiv w:val="1"/>
      <w:marLeft w:val="0"/>
      <w:marRight w:val="0"/>
      <w:marTop w:val="0"/>
      <w:marBottom w:val="0"/>
      <w:divBdr>
        <w:top w:val="none" w:sz="0" w:space="0" w:color="auto"/>
        <w:left w:val="none" w:sz="0" w:space="0" w:color="auto"/>
        <w:bottom w:val="none" w:sz="0" w:space="0" w:color="auto"/>
        <w:right w:val="none" w:sz="0" w:space="0" w:color="auto"/>
      </w:divBdr>
    </w:div>
    <w:div w:id="1860393099">
      <w:bodyDiv w:val="1"/>
      <w:marLeft w:val="0"/>
      <w:marRight w:val="0"/>
      <w:marTop w:val="0"/>
      <w:marBottom w:val="0"/>
      <w:divBdr>
        <w:top w:val="none" w:sz="0" w:space="0" w:color="auto"/>
        <w:left w:val="none" w:sz="0" w:space="0" w:color="auto"/>
        <w:bottom w:val="none" w:sz="0" w:space="0" w:color="auto"/>
        <w:right w:val="none" w:sz="0" w:space="0" w:color="auto"/>
      </w:divBdr>
    </w:div>
    <w:div w:id="1913392427">
      <w:bodyDiv w:val="1"/>
      <w:marLeft w:val="0"/>
      <w:marRight w:val="0"/>
      <w:marTop w:val="0"/>
      <w:marBottom w:val="0"/>
      <w:divBdr>
        <w:top w:val="none" w:sz="0" w:space="0" w:color="auto"/>
        <w:left w:val="none" w:sz="0" w:space="0" w:color="auto"/>
        <w:bottom w:val="none" w:sz="0" w:space="0" w:color="auto"/>
        <w:right w:val="none" w:sz="0" w:space="0" w:color="auto"/>
      </w:divBdr>
    </w:div>
    <w:div w:id="2032879185">
      <w:bodyDiv w:val="1"/>
      <w:marLeft w:val="0"/>
      <w:marRight w:val="0"/>
      <w:marTop w:val="0"/>
      <w:marBottom w:val="0"/>
      <w:divBdr>
        <w:top w:val="none" w:sz="0" w:space="0" w:color="auto"/>
        <w:left w:val="none" w:sz="0" w:space="0" w:color="auto"/>
        <w:bottom w:val="none" w:sz="0" w:space="0" w:color="auto"/>
        <w:right w:val="none" w:sz="0" w:space="0" w:color="auto"/>
      </w:divBdr>
    </w:div>
    <w:div w:id="20746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omathy\eOps\CDI%20SR\BRD_SR-Card%20Block-Replace(Debit-Credit%20Card)_v3.0.xlsx" TargetMode="External"/><Relationship Id="rId13" Type="http://schemas.openxmlformats.org/officeDocument/2006/relationships/hyperlink" Target="file:///C:\Gomathy\eOps\CDI%20SR\BRD_SR-Card%20Block-Replace(Debit-Credit%20Card)_v3.2%20(1)%20with%20comments%20from%20eOps.xlsx" TargetMode="External"/><Relationship Id="rId18" Type="http://schemas.openxmlformats.org/officeDocument/2006/relationships/hyperlink" Target="file:///C:\Gomathy\eOps\CDI%20SR\BRD_SR-Card%20Block-Replace(Debit-Credit%20Card)_v3.2%20(1)%20with%20comments%20from%20eOps.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Gomathy\eOps\CDI%20SR\BRD_SR-Card%20Block-Replace(Debit-Credit%20Card)_v3.0.xlsx" TargetMode="External"/><Relationship Id="rId17" Type="http://schemas.openxmlformats.org/officeDocument/2006/relationships/package" Target="embeddings/Microsoft_Office_Excel_Worksheet2.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Office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omathy\eOps\CDI%20SR\BRD_SR-Card%20Block-Replace(Debit-Credit%20Card)_v3.0.xlsx" TargetMode="Externa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yperlink" Target="file:///C:\Gomathy\eOps\CDI%20SR\BRD_SR-Card%20Block-Replace(Debit-Credit%20Card)_v3.0.xlsx"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file:///C:\Gomathy\eOps\CDI%20SR\BRD_SR-Card%20Block-Replace(Debit-Credit%20Card)_v3.0.xlsx"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D1B33-5100-42E9-B6F5-B6791524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29</Pages>
  <Words>7410</Words>
  <Characters>42240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1158434</dc:creator>
  <cp:lastModifiedBy>1158434</cp:lastModifiedBy>
  <cp:revision>17</cp:revision>
  <dcterms:created xsi:type="dcterms:W3CDTF">2017-10-09T07:13:00Z</dcterms:created>
  <dcterms:modified xsi:type="dcterms:W3CDTF">2017-10-09T11:36:00Z</dcterms:modified>
</cp:coreProperties>
</file>